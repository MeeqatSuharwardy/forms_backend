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375E" w14:textId="77777777" w:rsidR="00EA6F78" w:rsidRDefault="00000000">
      <w:pPr>
        <w:pStyle w:val="NoSpacing"/>
      </w:pPr>
      <w:r>
        <w:rPr>
          <w:noProof/>
          <w:color w:val="65BFB6"/>
          <w:u w:color="65BFB6"/>
        </w:rPr>
        <mc:AlternateContent>
          <mc:Choice Requires="wps">
            <w:drawing>
              <wp:anchor distT="0" distB="0" distL="0" distR="0" simplePos="0" relativeHeight="251629568" behindDoc="1" locked="0" layoutInCell="1" allowOverlap="1" wp14:anchorId="76D41757" wp14:editId="41905DB1">
                <wp:simplePos x="0" y="0"/>
                <wp:positionH relativeFrom="page">
                  <wp:posOffset>657224</wp:posOffset>
                </wp:positionH>
                <wp:positionV relativeFrom="line">
                  <wp:posOffset>-219075</wp:posOffset>
                </wp:positionV>
                <wp:extent cx="6467476" cy="8743951"/>
                <wp:effectExtent l="0" t="0" r="0" b="0"/>
                <wp:wrapNone/>
                <wp:docPr id="1073741825" name="officeArt object" descr="Google Shape;83;p2"/>
                <wp:cNvGraphicFramePr/>
                <a:graphic xmlns:a="http://schemas.openxmlformats.org/drawingml/2006/main">
                  <a:graphicData uri="http://schemas.microsoft.com/office/word/2010/wordprocessingShape">
                    <wps:wsp>
                      <wps:cNvSpPr/>
                      <wps:spPr>
                        <a:xfrm>
                          <a:off x="0" y="0"/>
                          <a:ext cx="6467476" cy="8743951"/>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anchor>
            </w:drawing>
          </mc:Choice>
          <mc:Fallback>
            <w:pict>
              <v:shape id="_x0000_s1026" style="visibility:visible;position:absolute;margin-left:51.7pt;margin-top:-17.2pt;width:509.2pt;height:688.5pt;z-index:-251686912;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noProof/>
        </w:rPr>
        <mc:AlternateContent>
          <mc:Choice Requires="wpg">
            <w:drawing>
              <wp:anchor distT="0" distB="0" distL="0" distR="0" simplePos="0" relativeHeight="251630592" behindDoc="1" locked="0" layoutInCell="1" allowOverlap="1" wp14:anchorId="5A671728" wp14:editId="3FF03ACA">
                <wp:simplePos x="0" y="0"/>
                <wp:positionH relativeFrom="page">
                  <wp:posOffset>313898</wp:posOffset>
                </wp:positionH>
                <wp:positionV relativeFrom="page">
                  <wp:posOffset>354841</wp:posOffset>
                </wp:positionV>
                <wp:extent cx="2194568" cy="9320571"/>
                <wp:effectExtent l="0" t="0" r="0" b="0"/>
                <wp:wrapNone/>
                <wp:docPr id="1073741856" name="officeArt object" descr="Group 2"/>
                <wp:cNvGraphicFramePr/>
                <a:graphic xmlns:a="http://schemas.openxmlformats.org/drawingml/2006/main">
                  <a:graphicData uri="http://schemas.microsoft.com/office/word/2010/wordprocessingGroup">
                    <wpg:wgp>
                      <wpg:cNvGrpSpPr/>
                      <wpg:grpSpPr>
                        <a:xfrm>
                          <a:off x="0" y="0"/>
                          <a:ext cx="2194568" cy="9320571"/>
                          <a:chOff x="-1" y="0"/>
                          <a:chExt cx="2194567" cy="9320570"/>
                        </a:xfrm>
                      </wpg:grpSpPr>
                      <wps:wsp>
                        <wps:cNvPr id="1073741826" name="Rectangle 3"/>
                        <wps:cNvSpPr/>
                        <wps:spPr>
                          <a:xfrm>
                            <a:off x="2" y="-1"/>
                            <a:ext cx="194537" cy="9320572"/>
                          </a:xfrm>
                          <a:prstGeom prst="rect">
                            <a:avLst/>
                          </a:prstGeom>
                          <a:solidFill>
                            <a:srgbClr val="44546A"/>
                          </a:solidFill>
                          <a:ln w="12700" cap="flat">
                            <a:noFill/>
                            <a:miter lim="400000"/>
                          </a:ln>
                          <a:effectLst/>
                        </wps:spPr>
                        <wps:bodyPr/>
                      </wps:wsp>
                      <wpg:grpSp>
                        <wpg:cNvPr id="1073741829" name="Pentagon 4"/>
                        <wpg:cNvGrpSpPr/>
                        <wpg:grpSpPr>
                          <a:xfrm>
                            <a:off x="-2" y="1498170"/>
                            <a:ext cx="2194568" cy="563848"/>
                            <a:chOff x="-1" y="0"/>
                            <a:chExt cx="2194567" cy="563847"/>
                          </a:xfrm>
                        </wpg:grpSpPr>
                        <wps:wsp>
                          <wps:cNvPr id="1073741827" name="Shape 1073741826"/>
                          <wps:cNvSpPr/>
                          <wps:spPr>
                            <a:xfrm>
                              <a:off x="-2" y="-1"/>
                              <a:ext cx="2194569" cy="56384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825" y="0"/>
                                  </a:lnTo>
                                  <a:lnTo>
                                    <a:pt x="21600" y="10800"/>
                                  </a:lnTo>
                                  <a:lnTo>
                                    <a:pt x="18825" y="21600"/>
                                  </a:lnTo>
                                  <a:lnTo>
                                    <a:pt x="0" y="21600"/>
                                  </a:lnTo>
                                  <a:close/>
                                </a:path>
                              </a:pathLst>
                            </a:custGeom>
                            <a:solidFill>
                              <a:srgbClr val="65BFB6"/>
                            </a:solidFill>
                            <a:ln w="12700" cap="flat">
                              <a:noFill/>
                              <a:miter lim="400000"/>
                            </a:ln>
                            <a:effectLst/>
                          </wps:spPr>
                          <wps:bodyPr/>
                        </wps:wsp>
                        <wps:wsp>
                          <wps:cNvPr id="1073741828" name="Shape 1073741827"/>
                          <wps:cNvSpPr txBox="1"/>
                          <wps:spPr>
                            <a:xfrm>
                              <a:off x="91440" y="-1"/>
                              <a:ext cx="1779286" cy="563849"/>
                            </a:xfrm>
                            <a:prstGeom prst="rect">
                              <a:avLst/>
                            </a:prstGeom>
                            <a:noFill/>
                            <a:ln w="12700" cap="flat">
                              <a:noFill/>
                              <a:miter lim="400000"/>
                            </a:ln>
                            <a:effectLst/>
                          </wps:spPr>
                          <wps:txbx>
                            <w:txbxContent>
                              <w:p w14:paraId="7C91850A" w14:textId="77777777" w:rsidR="00EA6F78" w:rsidRDefault="00000000">
                                <w:pPr>
                                  <w:pStyle w:val="NoSpacing"/>
                                  <w:jc w:val="right"/>
                                </w:pPr>
                                <w:r>
                                  <w:rPr>
                                    <w:color w:val="FFFFFF"/>
                                    <w:sz w:val="28"/>
                                    <w:szCs w:val="28"/>
                                    <w:u w:color="FFFFFF"/>
                                  </w:rPr>
                                  <w:t xml:space="preserve">     </w:t>
                                </w:r>
                              </w:p>
                            </w:txbxContent>
                          </wps:txbx>
                          <wps:bodyPr wrap="square" lIns="0" tIns="0" rIns="0" bIns="0" numCol="1" anchor="ctr">
                            <a:noAutofit/>
                          </wps:bodyPr>
                        </wps:wsp>
                      </wpg:grpSp>
                      <wpg:grpSp>
                        <wpg:cNvPr id="1073741855" name="Group 5"/>
                        <wpg:cNvGrpSpPr/>
                        <wpg:grpSpPr>
                          <a:xfrm>
                            <a:off x="76198" y="4299941"/>
                            <a:ext cx="2057408" cy="5015185"/>
                            <a:chOff x="-2" y="-2"/>
                            <a:chExt cx="2057406" cy="5015184"/>
                          </a:xfrm>
                        </wpg:grpSpPr>
                        <wpg:grpSp>
                          <wpg:cNvPr id="1073741842" name="Group 6"/>
                          <wpg:cNvGrpSpPr/>
                          <wpg:grpSpPr>
                            <a:xfrm>
                              <a:off x="95156" y="-3"/>
                              <a:ext cx="1650230" cy="5015185"/>
                              <a:chOff x="0" y="-1"/>
                              <a:chExt cx="1650228" cy="5015184"/>
                            </a:xfrm>
                          </wpg:grpSpPr>
                          <wps:wsp>
                            <wps:cNvPr id="1073741830" name="Freeform 20"/>
                            <wps:cNvSpPr/>
                            <wps:spPr>
                              <a:xfrm>
                                <a:off x="360048" y="3221857"/>
                                <a:ext cx="305045" cy="112242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905" y="7462"/>
                                    </a:lnTo>
                                    <a:lnTo>
                                      <a:pt x="14872" y="14924"/>
                                    </a:lnTo>
                                    <a:lnTo>
                                      <a:pt x="21600" y="20471"/>
                                    </a:lnTo>
                                    <a:lnTo>
                                      <a:pt x="21600" y="21600"/>
                                    </a:lnTo>
                                    <a:lnTo>
                                      <a:pt x="13456" y="15022"/>
                                    </a:lnTo>
                                    <a:lnTo>
                                      <a:pt x="6905" y="8836"/>
                                    </a:lnTo>
                                    <a:lnTo>
                                      <a:pt x="1062" y="2602"/>
                                    </a:lnTo>
                                    <a:lnTo>
                                      <a:pt x="0" y="0"/>
                                    </a:lnTo>
                                    <a:close/>
                                  </a:path>
                                </a:pathLst>
                              </a:custGeom>
                              <a:solidFill>
                                <a:srgbClr val="44546A"/>
                              </a:solidFill>
                              <a:ln w="3175" cap="flat">
                                <a:solidFill>
                                  <a:srgbClr val="44546A"/>
                                </a:solidFill>
                                <a:prstDash val="solid"/>
                                <a:round/>
                              </a:ln>
                              <a:effectLst/>
                            </wps:spPr>
                            <wps:bodyPr/>
                          </wps:wsp>
                          <wps:wsp>
                            <wps:cNvPr id="1073741831" name="Freeform 21"/>
                            <wps:cNvSpPr/>
                            <wps:spPr>
                              <a:xfrm>
                                <a:off x="680093" y="4328972"/>
                                <a:ext cx="290042" cy="6862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90" y="1526"/>
                                    </a:lnTo>
                                    <a:lnTo>
                                      <a:pt x="6890" y="7468"/>
                                    </a:lnTo>
                                    <a:lnTo>
                                      <a:pt x="12476" y="13410"/>
                                    </a:lnTo>
                                    <a:lnTo>
                                      <a:pt x="21600" y="21600"/>
                                    </a:lnTo>
                                    <a:lnTo>
                                      <a:pt x="20110" y="21600"/>
                                    </a:lnTo>
                                    <a:lnTo>
                                      <a:pt x="11172" y="13570"/>
                                    </a:lnTo>
                                    <a:lnTo>
                                      <a:pt x="5586" y="7869"/>
                                    </a:lnTo>
                                    <a:lnTo>
                                      <a:pt x="186" y="2007"/>
                                    </a:lnTo>
                                    <a:lnTo>
                                      <a:pt x="0" y="0"/>
                                    </a:lnTo>
                                    <a:close/>
                                  </a:path>
                                </a:pathLst>
                              </a:custGeom>
                              <a:solidFill>
                                <a:srgbClr val="44546A"/>
                              </a:solidFill>
                              <a:ln w="3175" cap="flat">
                                <a:solidFill>
                                  <a:srgbClr val="44546A"/>
                                </a:solidFill>
                                <a:prstDash val="solid"/>
                                <a:round/>
                              </a:ln>
                              <a:effectLst/>
                            </wps:spPr>
                            <wps:bodyPr/>
                          </wps:wsp>
                          <wps:wsp>
                            <wps:cNvPr id="1073741832" name="Freeform 22"/>
                            <wps:cNvSpPr/>
                            <wps:spPr>
                              <a:xfrm>
                                <a:off x="-1" y="-2"/>
                                <a:ext cx="350051" cy="32448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4" y="1342"/>
                                    </a:lnTo>
                                    <a:lnTo>
                                      <a:pt x="463" y="2700"/>
                                    </a:lnTo>
                                    <a:lnTo>
                                      <a:pt x="1851" y="5383"/>
                                    </a:lnTo>
                                    <a:lnTo>
                                      <a:pt x="3549" y="8083"/>
                                    </a:lnTo>
                                    <a:lnTo>
                                      <a:pt x="6017" y="10766"/>
                                    </a:lnTo>
                                    <a:lnTo>
                                      <a:pt x="8949" y="13449"/>
                                    </a:lnTo>
                                    <a:lnTo>
                                      <a:pt x="12806" y="16098"/>
                                    </a:lnTo>
                                    <a:lnTo>
                                      <a:pt x="16509" y="18442"/>
                                    </a:lnTo>
                                    <a:lnTo>
                                      <a:pt x="20829" y="20768"/>
                                    </a:lnTo>
                                    <a:lnTo>
                                      <a:pt x="21600" y="21600"/>
                                    </a:lnTo>
                                    <a:lnTo>
                                      <a:pt x="21291" y="21430"/>
                                    </a:lnTo>
                                    <a:lnTo>
                                      <a:pt x="16200" y="18781"/>
                                    </a:lnTo>
                                    <a:lnTo>
                                      <a:pt x="11880" y="16115"/>
                                    </a:lnTo>
                                    <a:lnTo>
                                      <a:pt x="8177" y="13449"/>
                                    </a:lnTo>
                                    <a:lnTo>
                                      <a:pt x="5400" y="10766"/>
                                    </a:lnTo>
                                    <a:lnTo>
                                      <a:pt x="3086" y="8083"/>
                                    </a:lnTo>
                                    <a:lnTo>
                                      <a:pt x="1389" y="5383"/>
                                    </a:lnTo>
                                    <a:lnTo>
                                      <a:pt x="309" y="2700"/>
                                    </a:lnTo>
                                    <a:lnTo>
                                      <a:pt x="0" y="1342"/>
                                    </a:lnTo>
                                    <a:lnTo>
                                      <a:pt x="0" y="0"/>
                                    </a:lnTo>
                                    <a:close/>
                                  </a:path>
                                </a:pathLst>
                              </a:custGeom>
                              <a:solidFill>
                                <a:srgbClr val="44546A"/>
                              </a:solidFill>
                              <a:ln w="3175" cap="flat">
                                <a:solidFill>
                                  <a:srgbClr val="44546A"/>
                                </a:solidFill>
                                <a:prstDash val="solid"/>
                                <a:round/>
                              </a:ln>
                              <a:effectLst/>
                            </wps:spPr>
                            <wps:bodyPr/>
                          </wps:wsp>
                          <wps:wsp>
                            <wps:cNvPr id="1073741833" name="Freeform 23"/>
                            <wps:cNvSpPr/>
                            <wps:spPr>
                              <a:xfrm>
                                <a:off x="315042" y="1043340"/>
                                <a:ext cx="112519" cy="2178520"/>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800" y="1669"/>
                                    </a:lnTo>
                                    <a:lnTo>
                                      <a:pt x="12480" y="3364"/>
                                    </a:lnTo>
                                    <a:lnTo>
                                      <a:pt x="6720" y="6753"/>
                                    </a:lnTo>
                                    <a:lnTo>
                                      <a:pt x="2880" y="10142"/>
                                    </a:lnTo>
                                    <a:lnTo>
                                      <a:pt x="1440" y="13506"/>
                                    </a:lnTo>
                                    <a:lnTo>
                                      <a:pt x="2880" y="16921"/>
                                    </a:lnTo>
                                    <a:lnTo>
                                      <a:pt x="6720" y="20310"/>
                                    </a:lnTo>
                                    <a:lnTo>
                                      <a:pt x="8640" y="21600"/>
                                    </a:lnTo>
                                    <a:lnTo>
                                      <a:pt x="8640" y="21524"/>
                                    </a:lnTo>
                                    <a:lnTo>
                                      <a:pt x="4320" y="20588"/>
                                    </a:lnTo>
                                    <a:lnTo>
                                      <a:pt x="3840" y="20310"/>
                                    </a:lnTo>
                                    <a:lnTo>
                                      <a:pt x="480" y="16921"/>
                                    </a:lnTo>
                                    <a:lnTo>
                                      <a:pt x="0" y="13506"/>
                                    </a:lnTo>
                                    <a:lnTo>
                                      <a:pt x="1440" y="10142"/>
                                    </a:lnTo>
                                    <a:lnTo>
                                      <a:pt x="5760" y="6753"/>
                                    </a:lnTo>
                                    <a:lnTo>
                                      <a:pt x="12000" y="3339"/>
                                    </a:lnTo>
                                    <a:lnTo>
                                      <a:pt x="16320" y="1669"/>
                                    </a:lnTo>
                                    <a:lnTo>
                                      <a:pt x="21600" y="0"/>
                                    </a:lnTo>
                                    <a:close/>
                                  </a:path>
                                </a:pathLst>
                              </a:custGeom>
                              <a:solidFill>
                                <a:srgbClr val="44546A"/>
                              </a:solidFill>
                              <a:ln w="3175" cap="flat">
                                <a:solidFill>
                                  <a:srgbClr val="44546A"/>
                                </a:solidFill>
                                <a:prstDash val="solid"/>
                                <a:round/>
                              </a:ln>
                              <a:effectLst/>
                            </wps:spPr>
                            <wps:bodyPr/>
                          </wps:wsp>
                          <wps:wsp>
                            <wps:cNvPr id="1073741834" name="Freeform 24"/>
                            <wps:cNvSpPr/>
                            <wps:spPr>
                              <a:xfrm>
                                <a:off x="350047" y="3244815"/>
                                <a:ext cx="385056" cy="160455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03" y="1511"/>
                                    </a:lnTo>
                                    <a:lnTo>
                                      <a:pt x="2945" y="4327"/>
                                    </a:lnTo>
                                    <a:lnTo>
                                      <a:pt x="4769" y="7108"/>
                                    </a:lnTo>
                                    <a:lnTo>
                                      <a:pt x="7434" y="10062"/>
                                    </a:lnTo>
                                    <a:lnTo>
                                      <a:pt x="10519" y="13049"/>
                                    </a:lnTo>
                                    <a:lnTo>
                                      <a:pt x="14026" y="16003"/>
                                    </a:lnTo>
                                    <a:lnTo>
                                      <a:pt x="16831" y="17891"/>
                                    </a:lnTo>
                                    <a:lnTo>
                                      <a:pt x="19777" y="19780"/>
                                    </a:lnTo>
                                    <a:lnTo>
                                      <a:pt x="21319" y="21222"/>
                                    </a:lnTo>
                                    <a:lnTo>
                                      <a:pt x="21600" y="21600"/>
                                    </a:lnTo>
                                    <a:lnTo>
                                      <a:pt x="19636" y="20432"/>
                                    </a:lnTo>
                                    <a:lnTo>
                                      <a:pt x="16130" y="18269"/>
                                    </a:lnTo>
                                    <a:lnTo>
                                      <a:pt x="13044" y="16071"/>
                                    </a:lnTo>
                                    <a:lnTo>
                                      <a:pt x="9397" y="13152"/>
                                    </a:lnTo>
                                    <a:lnTo>
                                      <a:pt x="6592" y="10130"/>
                                    </a:lnTo>
                                    <a:lnTo>
                                      <a:pt x="3927" y="7108"/>
                                    </a:lnTo>
                                    <a:lnTo>
                                      <a:pt x="1683" y="3571"/>
                                    </a:lnTo>
                                    <a:lnTo>
                                      <a:pt x="0" y="0"/>
                                    </a:lnTo>
                                    <a:close/>
                                  </a:path>
                                </a:pathLst>
                              </a:custGeom>
                              <a:solidFill>
                                <a:srgbClr val="44546A"/>
                              </a:solidFill>
                              <a:ln w="3175" cap="flat">
                                <a:solidFill>
                                  <a:srgbClr val="44546A"/>
                                </a:solidFill>
                                <a:prstDash val="solid"/>
                                <a:round/>
                              </a:ln>
                              <a:effectLst/>
                            </wps:spPr>
                            <wps:bodyPr/>
                          </wps:wsp>
                          <wps:wsp>
                            <wps:cNvPr id="1073741835" name="Freeform 25"/>
                            <wps:cNvSpPr/>
                            <wps:spPr>
                              <a:xfrm>
                                <a:off x="755103" y="4839163"/>
                                <a:ext cx="82515" cy="17602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9" y="21600"/>
                                    </a:lnTo>
                                    <a:lnTo>
                                      <a:pt x="7855" y="10957"/>
                                    </a:lnTo>
                                    <a:lnTo>
                                      <a:pt x="0" y="0"/>
                                    </a:lnTo>
                                    <a:close/>
                                  </a:path>
                                </a:pathLst>
                              </a:custGeom>
                              <a:solidFill>
                                <a:srgbClr val="44546A"/>
                              </a:solidFill>
                              <a:ln w="3175" cap="flat">
                                <a:solidFill>
                                  <a:srgbClr val="44546A"/>
                                </a:solidFill>
                                <a:prstDash val="solid"/>
                                <a:round/>
                              </a:ln>
                              <a:effectLst/>
                            </wps:spPr>
                            <wps:bodyPr/>
                          </wps:wsp>
                          <wps:wsp>
                            <wps:cNvPr id="1073741836" name="Freeform 26"/>
                            <wps:cNvSpPr/>
                            <wps:spPr>
                              <a:xfrm>
                                <a:off x="337544" y="3119819"/>
                                <a:ext cx="37509" cy="23724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2960" y="8594"/>
                                    </a:lnTo>
                                    <a:lnTo>
                                      <a:pt x="12960" y="9290"/>
                                    </a:lnTo>
                                    <a:lnTo>
                                      <a:pt x="21600" y="21600"/>
                                    </a:lnTo>
                                    <a:lnTo>
                                      <a:pt x="7200" y="11381"/>
                                    </a:lnTo>
                                    <a:lnTo>
                                      <a:pt x="0" y="0"/>
                                    </a:lnTo>
                                    <a:close/>
                                  </a:path>
                                </a:pathLst>
                              </a:custGeom>
                              <a:solidFill>
                                <a:srgbClr val="44546A"/>
                              </a:solidFill>
                              <a:ln w="3175" cap="flat">
                                <a:solidFill>
                                  <a:srgbClr val="44546A"/>
                                </a:solidFill>
                                <a:prstDash val="solid"/>
                                <a:round/>
                              </a:ln>
                              <a:effectLst/>
                            </wps:spPr>
                            <wps:bodyPr/>
                          </wps:wsp>
                          <wps:wsp>
                            <wps:cNvPr id="1073741837" name="Freeform 27"/>
                            <wps:cNvSpPr/>
                            <wps:spPr>
                              <a:xfrm>
                                <a:off x="665090" y="2374939"/>
                                <a:ext cx="985139" cy="195403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9517" y="1072"/>
                                    </a:lnTo>
                                    <a:lnTo>
                                      <a:pt x="17488" y="2171"/>
                                    </a:lnTo>
                                    <a:lnTo>
                                      <a:pt x="15570" y="3299"/>
                                    </a:lnTo>
                                    <a:lnTo>
                                      <a:pt x="13651" y="4512"/>
                                    </a:lnTo>
                                    <a:lnTo>
                                      <a:pt x="11348" y="6147"/>
                                    </a:lnTo>
                                    <a:lnTo>
                                      <a:pt x="9210" y="7783"/>
                                    </a:lnTo>
                                    <a:lnTo>
                                      <a:pt x="7182" y="9559"/>
                                    </a:lnTo>
                                    <a:lnTo>
                                      <a:pt x="5373" y="11336"/>
                                    </a:lnTo>
                                    <a:lnTo>
                                      <a:pt x="3783" y="13169"/>
                                    </a:lnTo>
                                    <a:lnTo>
                                      <a:pt x="2467" y="15086"/>
                                    </a:lnTo>
                                    <a:lnTo>
                                      <a:pt x="1425" y="17032"/>
                                    </a:lnTo>
                                    <a:lnTo>
                                      <a:pt x="768" y="18978"/>
                                    </a:lnTo>
                                    <a:lnTo>
                                      <a:pt x="384" y="21036"/>
                                    </a:lnTo>
                                    <a:lnTo>
                                      <a:pt x="329" y="21600"/>
                                    </a:lnTo>
                                    <a:lnTo>
                                      <a:pt x="0" y="21121"/>
                                    </a:lnTo>
                                    <a:lnTo>
                                      <a:pt x="55" y="20980"/>
                                    </a:lnTo>
                                    <a:lnTo>
                                      <a:pt x="384" y="18978"/>
                                    </a:lnTo>
                                    <a:lnTo>
                                      <a:pt x="1151" y="17004"/>
                                    </a:lnTo>
                                    <a:lnTo>
                                      <a:pt x="2193" y="15030"/>
                                    </a:lnTo>
                                    <a:lnTo>
                                      <a:pt x="3563" y="13140"/>
                                    </a:lnTo>
                                    <a:lnTo>
                                      <a:pt x="5153" y="11279"/>
                                    </a:lnTo>
                                    <a:lnTo>
                                      <a:pt x="6962" y="9475"/>
                                    </a:lnTo>
                                    <a:lnTo>
                                      <a:pt x="8991" y="7755"/>
                                    </a:lnTo>
                                    <a:lnTo>
                                      <a:pt x="11184" y="6063"/>
                                    </a:lnTo>
                                    <a:lnTo>
                                      <a:pt x="13596" y="4455"/>
                                    </a:lnTo>
                                    <a:lnTo>
                                      <a:pt x="15460" y="3271"/>
                                    </a:lnTo>
                                    <a:lnTo>
                                      <a:pt x="17434" y="2143"/>
                                    </a:lnTo>
                                    <a:lnTo>
                                      <a:pt x="19407" y="1043"/>
                                    </a:lnTo>
                                    <a:lnTo>
                                      <a:pt x="21600" y="0"/>
                                    </a:lnTo>
                                    <a:close/>
                                  </a:path>
                                </a:pathLst>
                              </a:custGeom>
                              <a:solidFill>
                                <a:srgbClr val="44546A"/>
                              </a:solidFill>
                              <a:ln w="3175" cap="flat">
                                <a:solidFill>
                                  <a:srgbClr val="44546A"/>
                                </a:solidFill>
                                <a:prstDash val="solid"/>
                                <a:round/>
                              </a:ln>
                              <a:effectLst/>
                            </wps:spPr>
                            <wps:bodyPr/>
                          </wps:wsp>
                          <wps:wsp>
                            <wps:cNvPr id="1073741838" name="Freeform 28"/>
                            <wps:cNvSpPr/>
                            <wps:spPr>
                              <a:xfrm>
                                <a:off x="665090" y="4344278"/>
                                <a:ext cx="90016" cy="49488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600" y="1781"/>
                                    </a:lnTo>
                                    <a:lnTo>
                                      <a:pt x="4200" y="2115"/>
                                    </a:lnTo>
                                    <a:lnTo>
                                      <a:pt x="6600" y="8907"/>
                                    </a:lnTo>
                                    <a:lnTo>
                                      <a:pt x="12000" y="14697"/>
                                    </a:lnTo>
                                    <a:lnTo>
                                      <a:pt x="19800" y="20598"/>
                                    </a:lnTo>
                                    <a:lnTo>
                                      <a:pt x="21600" y="21600"/>
                                    </a:lnTo>
                                    <a:lnTo>
                                      <a:pt x="12600" y="17926"/>
                                    </a:lnTo>
                                    <a:lnTo>
                                      <a:pt x="9000" y="16144"/>
                                    </a:lnTo>
                                    <a:lnTo>
                                      <a:pt x="3000" y="9019"/>
                                    </a:lnTo>
                                    <a:lnTo>
                                      <a:pt x="600" y="4565"/>
                                    </a:lnTo>
                                    <a:lnTo>
                                      <a:pt x="0" y="0"/>
                                    </a:lnTo>
                                    <a:close/>
                                  </a:path>
                                </a:pathLst>
                              </a:custGeom>
                              <a:solidFill>
                                <a:srgbClr val="44546A"/>
                              </a:solidFill>
                              <a:ln w="3175" cap="flat">
                                <a:solidFill>
                                  <a:srgbClr val="44546A"/>
                                </a:solidFill>
                                <a:prstDash val="solid"/>
                                <a:round/>
                              </a:ln>
                              <a:effectLst/>
                            </wps:spPr>
                            <wps:bodyPr/>
                          </wps:wsp>
                          <wps:wsp>
                            <wps:cNvPr id="1073741839" name="Freeform 29"/>
                            <wps:cNvSpPr/>
                            <wps:spPr>
                              <a:xfrm>
                                <a:off x="735100" y="4849367"/>
                                <a:ext cx="77515" cy="16581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026" y="21600"/>
                                    </a:lnTo>
                                    <a:lnTo>
                                      <a:pt x="0" y="0"/>
                                    </a:lnTo>
                                    <a:close/>
                                  </a:path>
                                </a:pathLst>
                              </a:custGeom>
                              <a:solidFill>
                                <a:srgbClr val="44546A"/>
                              </a:solidFill>
                              <a:ln w="3175" cap="flat">
                                <a:solidFill>
                                  <a:srgbClr val="44546A"/>
                                </a:solidFill>
                                <a:prstDash val="solid"/>
                                <a:round/>
                              </a:ln>
                              <a:effectLst/>
                            </wps:spPr>
                            <wps:bodyPr/>
                          </wps:wsp>
                          <wps:wsp>
                            <wps:cNvPr id="1073741840" name="Freeform 30"/>
                            <wps:cNvSpPr/>
                            <wps:spPr>
                              <a:xfrm>
                                <a:off x="665090" y="4285606"/>
                                <a:ext cx="17507" cy="10714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514" y="8743"/>
                                    </a:lnTo>
                                    <a:lnTo>
                                      <a:pt x="21600" y="21600"/>
                                    </a:lnTo>
                                    <a:lnTo>
                                      <a:pt x="18514" y="20057"/>
                                    </a:lnTo>
                                    <a:lnTo>
                                      <a:pt x="0" y="11829"/>
                                    </a:lnTo>
                                    <a:lnTo>
                                      <a:pt x="0" y="0"/>
                                    </a:lnTo>
                                    <a:close/>
                                  </a:path>
                                </a:pathLst>
                              </a:custGeom>
                              <a:solidFill>
                                <a:srgbClr val="44546A"/>
                              </a:solidFill>
                              <a:ln w="3175" cap="flat">
                                <a:solidFill>
                                  <a:srgbClr val="44546A"/>
                                </a:solidFill>
                                <a:prstDash val="solid"/>
                                <a:round/>
                              </a:ln>
                              <a:effectLst/>
                            </wps:spPr>
                            <wps:bodyPr/>
                          </wps:wsp>
                          <wps:wsp>
                            <wps:cNvPr id="1073741841" name="Freeform 31"/>
                            <wps:cNvSpPr/>
                            <wps:spPr>
                              <a:xfrm>
                                <a:off x="702595" y="4714166"/>
                                <a:ext cx="112519" cy="30101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880" y="2929"/>
                                    </a:lnTo>
                                    <a:lnTo>
                                      <a:pt x="10080" y="8969"/>
                                    </a:lnTo>
                                    <a:lnTo>
                                      <a:pt x="15840" y="15376"/>
                                    </a:lnTo>
                                    <a:lnTo>
                                      <a:pt x="21600" y="21600"/>
                                    </a:lnTo>
                                    <a:lnTo>
                                      <a:pt x="21120" y="21600"/>
                                    </a:lnTo>
                                    <a:lnTo>
                                      <a:pt x="6240" y="9702"/>
                                    </a:lnTo>
                                    <a:lnTo>
                                      <a:pt x="5280" y="7688"/>
                                    </a:lnTo>
                                    <a:lnTo>
                                      <a:pt x="0" y="0"/>
                                    </a:lnTo>
                                    <a:close/>
                                  </a:path>
                                </a:pathLst>
                              </a:custGeom>
                              <a:solidFill>
                                <a:srgbClr val="44546A"/>
                              </a:solidFill>
                              <a:ln w="3175" cap="flat">
                                <a:solidFill>
                                  <a:srgbClr val="44546A"/>
                                </a:solidFill>
                                <a:prstDash val="solid"/>
                                <a:round/>
                              </a:ln>
                              <a:effectLst/>
                            </wps:spPr>
                            <wps:bodyPr/>
                          </wps:wsp>
                        </wpg:grpSp>
                        <wpg:grpSp>
                          <wpg:cNvPr id="1073741854" name="Group 7"/>
                          <wpg:cNvGrpSpPr/>
                          <wpg:grpSpPr>
                            <a:xfrm>
                              <a:off x="-3" y="988499"/>
                              <a:ext cx="2057408" cy="4026678"/>
                              <a:chOff x="-1" y="0"/>
                              <a:chExt cx="2057407" cy="4026677"/>
                            </a:xfrm>
                          </wpg:grpSpPr>
                          <wps:wsp>
                            <wps:cNvPr id="1073741843" name="Freeform 8"/>
                            <wps:cNvSpPr/>
                            <wps:spPr>
                              <a:xfrm>
                                <a:off x="89614" y="1295239"/>
                                <a:ext cx="466747" cy="171429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7085" y="7440"/>
                                    </a:lnTo>
                                    <a:lnTo>
                                      <a:pt x="14861" y="14832"/>
                                    </a:lnTo>
                                    <a:lnTo>
                                      <a:pt x="21600" y="20400"/>
                                    </a:lnTo>
                                    <a:lnTo>
                                      <a:pt x="21600" y="21600"/>
                                    </a:lnTo>
                                    <a:lnTo>
                                      <a:pt x="13651" y="14928"/>
                                    </a:lnTo>
                                    <a:lnTo>
                                      <a:pt x="7085" y="8784"/>
                                    </a:lnTo>
                                    <a:lnTo>
                                      <a:pt x="1210" y="259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4" name="Freeform 9"/>
                            <wps:cNvSpPr/>
                            <wps:spPr>
                              <a:xfrm>
                                <a:off x="582494" y="2979054"/>
                                <a:ext cx="440610" cy="104762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64" y="1571"/>
                                    </a:lnTo>
                                    <a:lnTo>
                                      <a:pt x="6773" y="7540"/>
                                    </a:lnTo>
                                    <a:lnTo>
                                      <a:pt x="12631" y="13353"/>
                                    </a:lnTo>
                                    <a:lnTo>
                                      <a:pt x="21600" y="21600"/>
                                    </a:lnTo>
                                    <a:lnTo>
                                      <a:pt x="19953" y="21600"/>
                                    </a:lnTo>
                                    <a:lnTo>
                                      <a:pt x="11166" y="13667"/>
                                    </a:lnTo>
                                    <a:lnTo>
                                      <a:pt x="5492" y="7855"/>
                                    </a:lnTo>
                                    <a:lnTo>
                                      <a:pt x="0" y="204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5" name="Freeform 10"/>
                            <wps:cNvSpPr/>
                            <wps:spPr>
                              <a:xfrm>
                                <a:off x="-2" y="864764"/>
                                <a:ext cx="74683" cy="46095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7280" y="12853"/>
                                    </a:lnTo>
                                    <a:lnTo>
                                      <a:pt x="21600" y="21600"/>
                                    </a:lnTo>
                                    <a:lnTo>
                                      <a:pt x="0" y="5534"/>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6" name="Freeform 12"/>
                            <wps:cNvSpPr/>
                            <wps:spPr>
                              <a:xfrm>
                                <a:off x="74678" y="1325715"/>
                                <a:ext cx="589966" cy="244953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04" y="1545"/>
                                    </a:lnTo>
                                    <a:lnTo>
                                      <a:pt x="3008" y="4333"/>
                                    </a:lnTo>
                                    <a:lnTo>
                                      <a:pt x="4922" y="7088"/>
                                    </a:lnTo>
                                    <a:lnTo>
                                      <a:pt x="7519" y="10111"/>
                                    </a:lnTo>
                                    <a:lnTo>
                                      <a:pt x="10390" y="13067"/>
                                    </a:lnTo>
                                    <a:lnTo>
                                      <a:pt x="14081" y="15990"/>
                                    </a:lnTo>
                                    <a:lnTo>
                                      <a:pt x="16815" y="17905"/>
                                    </a:lnTo>
                                    <a:lnTo>
                                      <a:pt x="19686" y="19752"/>
                                    </a:lnTo>
                                    <a:lnTo>
                                      <a:pt x="21190" y="21230"/>
                                    </a:lnTo>
                                    <a:lnTo>
                                      <a:pt x="21600" y="21600"/>
                                    </a:lnTo>
                                    <a:lnTo>
                                      <a:pt x="19413" y="20424"/>
                                    </a:lnTo>
                                    <a:lnTo>
                                      <a:pt x="16132" y="18274"/>
                                    </a:lnTo>
                                    <a:lnTo>
                                      <a:pt x="12987" y="16057"/>
                                    </a:lnTo>
                                    <a:lnTo>
                                      <a:pt x="9433" y="13135"/>
                                    </a:lnTo>
                                    <a:lnTo>
                                      <a:pt x="6425" y="10145"/>
                                    </a:lnTo>
                                    <a:lnTo>
                                      <a:pt x="3965" y="7122"/>
                                    </a:lnTo>
                                    <a:lnTo>
                                      <a:pt x="1777" y="3594"/>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7" name="Freeform 13"/>
                            <wps:cNvSpPr/>
                            <wps:spPr>
                              <a:xfrm>
                                <a:off x="694513" y="3756197"/>
                                <a:ext cx="123225" cy="2704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9" y="21600"/>
                                    </a:lnTo>
                                    <a:lnTo>
                                      <a:pt x="7200" y="1095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8" name="Freeform 14"/>
                            <wps:cNvSpPr/>
                            <wps:spPr>
                              <a:xfrm>
                                <a:off x="59743" y="1139050"/>
                                <a:ext cx="56013" cy="3619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1520" y="8413"/>
                                    </a:lnTo>
                                    <a:lnTo>
                                      <a:pt x="11520" y="9322"/>
                                    </a:lnTo>
                                    <a:lnTo>
                                      <a:pt x="21600" y="21600"/>
                                    </a:lnTo>
                                    <a:lnTo>
                                      <a:pt x="5760" y="11141"/>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9" name="Freeform 15"/>
                            <wps:cNvSpPr/>
                            <wps:spPr>
                              <a:xfrm>
                                <a:off x="556355" y="0"/>
                                <a:ext cx="1501052" cy="297905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8"/>
                                    </a:lnTo>
                                    <a:lnTo>
                                      <a:pt x="19504" y="1077"/>
                                    </a:lnTo>
                                    <a:lnTo>
                                      <a:pt x="17463" y="2182"/>
                                    </a:lnTo>
                                    <a:lnTo>
                                      <a:pt x="15582" y="3342"/>
                                    </a:lnTo>
                                    <a:lnTo>
                                      <a:pt x="13701" y="4530"/>
                                    </a:lnTo>
                                    <a:lnTo>
                                      <a:pt x="11337" y="6132"/>
                                    </a:lnTo>
                                    <a:lnTo>
                                      <a:pt x="9188" y="7845"/>
                                    </a:lnTo>
                                    <a:lnTo>
                                      <a:pt x="7146" y="9557"/>
                                    </a:lnTo>
                                    <a:lnTo>
                                      <a:pt x="5373" y="11352"/>
                                    </a:lnTo>
                                    <a:lnTo>
                                      <a:pt x="3815" y="13203"/>
                                    </a:lnTo>
                                    <a:lnTo>
                                      <a:pt x="2418" y="15081"/>
                                    </a:lnTo>
                                    <a:lnTo>
                                      <a:pt x="1451" y="17042"/>
                                    </a:lnTo>
                                    <a:lnTo>
                                      <a:pt x="699" y="19031"/>
                                    </a:lnTo>
                                    <a:lnTo>
                                      <a:pt x="376" y="21020"/>
                                    </a:lnTo>
                                    <a:lnTo>
                                      <a:pt x="376" y="21600"/>
                                    </a:lnTo>
                                    <a:lnTo>
                                      <a:pt x="0" y="21130"/>
                                    </a:lnTo>
                                    <a:lnTo>
                                      <a:pt x="54" y="21020"/>
                                    </a:lnTo>
                                    <a:lnTo>
                                      <a:pt x="376" y="19004"/>
                                    </a:lnTo>
                                    <a:lnTo>
                                      <a:pt x="1128" y="17015"/>
                                    </a:lnTo>
                                    <a:lnTo>
                                      <a:pt x="2149" y="15054"/>
                                    </a:lnTo>
                                    <a:lnTo>
                                      <a:pt x="3546" y="13120"/>
                                    </a:lnTo>
                                    <a:lnTo>
                                      <a:pt x="5104" y="11297"/>
                                    </a:lnTo>
                                    <a:lnTo>
                                      <a:pt x="6985" y="9474"/>
                                    </a:lnTo>
                                    <a:lnTo>
                                      <a:pt x="8973" y="7762"/>
                                    </a:lnTo>
                                    <a:lnTo>
                                      <a:pt x="11230" y="6077"/>
                                    </a:lnTo>
                                    <a:lnTo>
                                      <a:pt x="13594" y="4502"/>
                                    </a:lnTo>
                                    <a:lnTo>
                                      <a:pt x="15421" y="3315"/>
                                    </a:lnTo>
                                    <a:lnTo>
                                      <a:pt x="17409" y="2154"/>
                                    </a:lnTo>
                                    <a:lnTo>
                                      <a:pt x="19451" y="1050"/>
                                    </a:lnTo>
                                    <a:lnTo>
                                      <a:pt x="2160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50" name="Freeform 16"/>
                            <wps:cNvSpPr/>
                            <wps:spPr>
                              <a:xfrm>
                                <a:off x="556355" y="3009530"/>
                                <a:ext cx="138161" cy="74667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03" y="1653"/>
                                    </a:lnTo>
                                    <a:lnTo>
                                      <a:pt x="4086" y="1984"/>
                                    </a:lnTo>
                                    <a:lnTo>
                                      <a:pt x="7005" y="8816"/>
                                    </a:lnTo>
                                    <a:lnTo>
                                      <a:pt x="12259" y="14767"/>
                                    </a:lnTo>
                                    <a:lnTo>
                                      <a:pt x="19265" y="20718"/>
                                    </a:lnTo>
                                    <a:lnTo>
                                      <a:pt x="21600" y="21600"/>
                                    </a:lnTo>
                                    <a:lnTo>
                                      <a:pt x="12843" y="17853"/>
                                    </a:lnTo>
                                    <a:lnTo>
                                      <a:pt x="8757" y="16090"/>
                                    </a:lnTo>
                                    <a:lnTo>
                                      <a:pt x="2919" y="8927"/>
                                    </a:lnTo>
                                    <a:lnTo>
                                      <a:pt x="584" y="4408"/>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51" name="Freeform 17"/>
                            <wps:cNvSpPr/>
                            <wps:spPr>
                              <a:xfrm>
                                <a:off x="664641" y="3775246"/>
                                <a:ext cx="115758" cy="25143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723" y="21600"/>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52" name="Freeform 18"/>
                            <wps:cNvSpPr/>
                            <wps:spPr>
                              <a:xfrm>
                                <a:off x="556355" y="2914292"/>
                                <a:ext cx="26142" cy="16381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8540"/>
                                    </a:lnTo>
                                    <a:lnTo>
                                      <a:pt x="21600" y="21600"/>
                                    </a:lnTo>
                                    <a:lnTo>
                                      <a:pt x="18514" y="20093"/>
                                    </a:lnTo>
                                    <a:lnTo>
                                      <a:pt x="0" y="12558"/>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53" name="Freeform 19"/>
                            <wps:cNvSpPr/>
                            <wps:spPr>
                              <a:xfrm>
                                <a:off x="612366" y="3565721"/>
                                <a:ext cx="171766" cy="46095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287" y="2856"/>
                                    </a:lnTo>
                                    <a:lnTo>
                                      <a:pt x="10330" y="8926"/>
                                    </a:lnTo>
                                    <a:lnTo>
                                      <a:pt x="15496" y="15352"/>
                                    </a:lnTo>
                                    <a:lnTo>
                                      <a:pt x="21600" y="21600"/>
                                    </a:lnTo>
                                    <a:lnTo>
                                      <a:pt x="21130" y="21600"/>
                                    </a:lnTo>
                                    <a:lnTo>
                                      <a:pt x="6574" y="9818"/>
                                    </a:lnTo>
                                    <a:lnTo>
                                      <a:pt x="5165" y="7855"/>
                                    </a:lnTo>
                                    <a:lnTo>
                                      <a:pt x="0" y="0"/>
                                    </a:lnTo>
                                    <a:close/>
                                  </a:path>
                                </a:pathLst>
                              </a:custGeom>
                              <a:solidFill>
                                <a:srgbClr val="44546A">
                                  <a:alpha val="20000"/>
                                </a:srgbClr>
                              </a:solidFill>
                              <a:ln w="3175" cap="flat">
                                <a:solidFill>
                                  <a:srgbClr val="44546A">
                                    <a:alpha val="20000"/>
                                  </a:srgbClr>
                                </a:solidFill>
                                <a:prstDash val="solid"/>
                                <a:round/>
                              </a:ln>
                              <a:effectLst/>
                            </wps:spPr>
                            <wps:bodyPr/>
                          </wps:wsp>
                        </wpg:grpSp>
                      </wpg:grpSp>
                    </wpg:wgp>
                  </a:graphicData>
                </a:graphic>
              </wp:anchor>
            </w:drawing>
          </mc:Choice>
          <mc:Fallback>
            <w:pict>
              <v:group w14:anchorId="5A671728" id="officeArt object" o:spid="_x0000_s1026" alt="Group 2" style="position:absolute;margin-left:24.7pt;margin-top:27.95pt;width:172.8pt;height:733.9pt;z-index:-251685888;mso-wrap-distance-left:0;mso-wrap-distance-right:0;mso-position-horizontal-relative:page;mso-position-vertical-relative:page" coordorigin="" coordsize="21945,9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">
                <v:rect id="Rectangle 3" o:spid="_x0000_s1027" style="position:absolute;width:1945;height:9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" fillcolor="#44546a" stroked="f" strokeweight="1pt">
                  <v:stroke miterlimit="4"/>
                </v:rect>
                <v:group id="Pentagon 4" o:spid="_x0000_s1028" style="position:absolute;top:14981;width:21945;height:5639" coordorigin="" coordsize="21945,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">
                  <v:shape id="Shape 1073741826" o:spid="_x0000_s1029" style="position:absolute;width:21945;height:56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" path="m,l18825,r2775,10800l18825,21600,,21600,,xe" fillcolor="#65bfb6" stroked="f" strokeweight="1pt">
                    <v:stroke miterlimit="4" joinstyle="miter"/>
                    <v:path arrowok="t" o:extrusionok="f" o:connecttype="custom" o:connectlocs="1097285,281924;1097285,281924;1097285,281924;1097285,281924" o:connectangles="0,90,180,270"/>
                  </v:shape>
                  <v:shapetype id="_x0000_t202" coordsize="21600,21600" o:spt="202" path="m,l,21600r21600,l21600,xe">
                    <v:stroke joinstyle="miter"/>
                    <v:path gradientshapeok="t" o:connecttype="rect"/>
                  </v:shapetype>
                  <v:shape id="Shape 1073741827" o:spid="_x0000_s1030" type="#_x0000_t202" style="position:absolute;left:914;width:17793;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" filled="f" stroked="f" strokeweight="1pt">
                    <v:stroke miterlimit="4"/>
                    <v:textbox inset="0,0,0,0">
                      <w:txbxContent>
                        <w:p w14:paraId="7C91850A" w14:textId="77777777" w:rsidR="00EA6F78" w:rsidRDefault="00000000">
                          <w:pPr>
                            <w:pStyle w:val="NoSpacing"/>
                            <w:jc w:val="right"/>
                          </w:pPr>
                          <w:r>
                            <w:rPr>
                              <w:color w:val="FFFFFF"/>
                              <w:sz w:val="28"/>
                              <w:szCs w:val="28"/>
                              <w:u w:color="FFFFFF"/>
                            </w:rPr>
                            <w:t xml:space="preserve">     </w:t>
                          </w:r>
                        </w:p>
                      </w:txbxContent>
                    </v:textbox>
                  </v:shape>
                </v:group>
                <v:group id="Group 5" o:spid="_x0000_s1031" style="position:absolute;left:761;top:42999;width:20575;height:50152" coordorigin="" coordsize="20574,5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">
                  <v:group id="Group 6" o:spid="_x0000_s1032" style="position:absolute;left:951;width:16502;height:50151" coordorigin="" coordsize="16502,5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">
                    <v:shape id="Freeform 20" o:spid="_x0000_s1033" style="position:absolute;left:3600;top:32218;width:3050;height:1122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" path="m,l6905,7462r7967,7462l21600,20471r,1129l13456,15022,6905,8836,1062,2602,,xe" fillcolor="#44546a" strokecolor="#44546a" strokeweight=".25pt">
                      <v:path arrowok="t" o:extrusionok="f" o:connecttype="custom" o:connectlocs="152523,561212;152523,561212;152523,561212;152523,561212" o:connectangles="0,90,180,270"/>
                    </v:shape>
                    <v:shape id="Freeform 21" o:spid="_x0000_s1034" style="position:absolute;left:6800;top:43289;width:2901;height:686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" path="m,l1490,1526,6890,7468r5586,5942l21600,21600r-1490,l11172,13570,5586,7869,186,2007,,xe" fillcolor="#44546a" strokecolor="#44546a" strokeweight=".25pt">
                      <v:path arrowok="t" o:extrusionok="f" o:connecttype="custom" o:connectlocs="145021,343106;145021,343106;145021,343106;145021,343106" o:connectangles="0,90,180,270"/>
                    </v:shape>
                    <v:shape id="Freeform 22" o:spid="_x0000_s1035" style="position:absolute;width:3500;height:3244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" path="m,l154,1342,463,2700,1851,5383,3549,8083r2468,2683l8949,13449r3857,2649l16509,18442r4320,2326l21600,21600r-309,-170l16200,18781,11880,16115,8177,13449,5400,10766,3086,8083,1389,5383,309,2700,,1342,,xe" fillcolor="#44546a" strokecolor="#44546a" strokeweight=".25pt">
                      <v:path arrowok="t" o:extrusionok="f" o:connecttype="custom" o:connectlocs="175026,1622410;175026,1622410;175026,1622410;175026,1622410" o:connectangles="0,90,180,270"/>
                    </v:shape>
                    <v:shape id="Freeform 23" o:spid="_x0000_s1036" style="position:absolute;left:3150;top:10433;width:1125;height:2178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" path="m21600,l16800,1669,12480,3364,6720,6753,2880,10142,1440,13506r1440,3415l6720,20310r1920,1290l8640,21524,4320,20588r-480,-278l480,16921,,13506,1440,10142,5760,6753,12000,3339,16320,1669,21600,xe" fillcolor="#44546a" strokecolor="#44546a" strokeweight=".25pt">
                      <v:path arrowok="t" o:extrusionok="f" o:connecttype="custom" o:connectlocs="56260,1089260;56260,1089260;56260,1089260;56260,1089260" o:connectangles="0,90,180,270"/>
                    </v:shape>
                    <v:shape id="Freeform 24" o:spid="_x0000_s1037" style="position:absolute;left:3500;top:32448;width:3851;height:1604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" path="m,l1403,1511,2945,4327,4769,7108r2665,2954l10519,13049r3507,2954l16831,17891r2946,1889l21319,21222r281,378l19636,20432,16130,18269,13044,16071,9397,13152,6592,10130,3927,7108,1683,3571,,xe" fillcolor="#44546a" strokecolor="#44546a" strokeweight=".25pt">
                      <v:path arrowok="t" o:extrusionok="f" o:connecttype="custom" o:connectlocs="192528,802278;192528,802278;192528,802278;192528,802278" o:connectangles="0,90,180,270"/>
                    </v:shape>
                    <v:shape id="Freeform 25" o:spid="_x0000_s1038" style="position:absolute;left:7551;top:48391;width:825;height:17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" path="m,l21600,21600r-5891,l7855,10957,,xe" fillcolor="#44546a" strokecolor="#44546a" strokeweight=".25pt">
                      <v:path arrowok="t" o:extrusionok="f" o:connecttype="custom" o:connectlocs="41258,88011;41258,88011;41258,88011;41258,88011" o:connectangles="0,90,180,270"/>
                    </v:shape>
                    <v:shape id="Freeform 26" o:spid="_x0000_s1039" style="position:absolute;left:3375;top:31198;width:375;height:237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" path="m,l12960,8594r,696l21600,21600,7200,11381,,xe" fillcolor="#44546a" strokecolor="#44546a" strokeweight=".25pt">
                      <v:path arrowok="t" o:extrusionok="f" o:connecttype="custom" o:connectlocs="18755,118621;18755,118621;18755,118621;18755,118621" o:connectangles="0,90,180,270"/>
                    </v:shape>
                    <v:shape id="Freeform 27" o:spid="_x0000_s1040" style="position:absolute;left:6650;top:23749;width:9852;height:1954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" path="m21600,l19517,1072,17488,2171,15570,3299,13651,4512,11348,6147,9210,7783,7182,9559,5373,11336,3783,13169,2467,15086,1425,17032,768,18978,384,21036r-55,564l,21121r55,-141l384,18978r767,-1974l2193,15030,3563,13140,5153,11279,6962,9475,8991,7755,11184,6063,13596,4455,15460,3271,17434,2143,19407,1043,21600,xe" fillcolor="#44546a" strokecolor="#44546a" strokeweight=".25pt">
                      <v:path arrowok="t" o:extrusionok="f" o:connecttype="custom" o:connectlocs="492570,977018;492570,977018;492570,977018;492570,977018" o:connectangles="0,90,180,270"/>
                    </v:shape>
                    <v:shape id="Freeform 28" o:spid="_x0000_s1041" style="position:absolute;left:6650;top:43442;width:901;height:494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" path="m,l3600,1781r600,334l6600,8907r5400,5790l19800,20598r1800,1002l12600,17926,9000,16144,3000,9019,600,4565,,xe" fillcolor="#44546a" strokecolor="#44546a" strokeweight=".25pt">
                      <v:path arrowok="t" o:extrusionok="f" o:connecttype="custom" o:connectlocs="45008,247445;45008,247445;45008,247445;45008,247445" o:connectangles="0,90,180,270"/>
                    </v:shape>
                    <v:shape id="Freeform 29" o:spid="_x0000_s1042" style="position:absolute;left:7351;top:48493;width:775;height:165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" path="m,l21600,21600r-5574,l,xe" fillcolor="#44546a" strokecolor="#44546a" strokeweight=".25pt">
                      <v:path arrowok="t" o:extrusionok="f" o:connecttype="custom" o:connectlocs="38758,82909;38758,82909;38758,82909;38758,82909" o:connectangles="0,90,180,270"/>
                    </v:shape>
                    <v:shape id="Freeform 30" o:spid="_x0000_s1043" style="position:absolute;left:6650;top:42856;width:175;height:107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" path="m,l18514,8743r3086,12857l18514,20057,,11829,,xe" fillcolor="#44546a" strokecolor="#44546a" strokeweight=".25pt">
                      <v:path arrowok="t" o:extrusionok="f" o:connecttype="custom" o:connectlocs="8754,53572;8754,53572;8754,53572;8754,53572" o:connectangles="0,90,180,270"/>
                    </v:shape>
                    <v:shape id="Freeform 31" o:spid="_x0000_s1044" style="position:absolute;left:7025;top:47141;width:1126;height:30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" path="m,l2880,2929r7200,6040l15840,15376r5760,6224l21120,21600,6240,9702,5280,7688,,xe" fillcolor="#44546a" strokecolor="#44546a" strokeweight=".25pt">
                      <v:path arrowok="t" o:extrusionok="f" o:connecttype="custom" o:connectlocs="56260,150508;56260,150508;56260,150508;56260,150508" o:connectangles="0,90,180,270"/>
                    </v:shape>
                  </v:group>
                  <v:group id="Group 7" o:spid="_x0000_s1045" style="position:absolute;top:9884;width:20574;height:40267" coordorigin="" coordsize="20574,4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">
                    <v:shape id="Freeform 8" o:spid="_x0000_s1046" style="position:absolute;left:896;top:12952;width:4667;height:17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" path="m,l7085,7440r7776,7392l21600,20400r,1200l13651,14928,7085,8784,1210,2592,,xe" fillcolor="#44546a" strokecolor="#44546a" strokeweight=".25pt">
                      <v:fill opacity="13107f"/>
                      <v:stroke opacity="13107f"/>
                      <v:path arrowok="t" o:extrusionok="f" o:connecttype="custom" o:connectlocs="233374,857147;233374,857147;233374,857147;233374,857147" o:connectangles="0,90,180,270"/>
                    </v:shape>
                    <v:shape id="Freeform 9" o:spid="_x0000_s1047" style="position:absolute;left:5824;top:29790;width:4407;height:1047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" path="m,l1464,1571,6773,7540r5858,5813l21600,21600r-1647,l11166,13667,5492,7855,,2042,,xe" fillcolor="#44546a" strokecolor="#44546a" strokeweight=".25pt">
                      <v:fill opacity="13107f"/>
                      <v:stroke opacity="13107f"/>
                      <v:path arrowok="t" o:extrusionok="f" o:connecttype="custom" o:connectlocs="220305,523812;220305,523812;220305,523812;220305,523812" o:connectangles="0,90,180,270"/>
                    </v:shape>
                    <v:shape id="Freeform 10" o:spid="_x0000_s1048" style="position:absolute;top:8647;width:746;height:46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" path="m,l17280,12853r4320,8747l,5534,,xe" fillcolor="#44546a" strokecolor="#44546a" strokeweight=".25pt">
                      <v:fill opacity="13107f"/>
                      <v:stroke opacity="13107f"/>
                      <v:path arrowok="t" o:extrusionok="f" o:connecttype="custom" o:connectlocs="37342,230479;37342,230479;37342,230479;37342,230479" o:connectangles="0,90,180,270"/>
                    </v:shape>
                    <v:shape id="Freeform 12" o:spid="_x0000_s1049" style="position:absolute;left:746;top:13257;width:5900;height:2449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" path="m,l1504,1545,3008,4333,4922,7088r2597,3023l10390,13067r3691,2923l16815,17905r2871,1847l21190,21230r410,370l19413,20424,16132,18274,12987,16057,9433,13135,6425,10145,3965,7122,1777,3594,,xe" fillcolor="#44546a" strokecolor="#44546a" strokeweight=".25pt">
                      <v:fill opacity="13107f"/>
                      <v:stroke opacity="13107f"/>
                      <v:path arrowok="t" o:extrusionok="f" o:connecttype="custom" o:connectlocs="294983,1224767;294983,1224767;294983,1224767;294983,1224767" o:connectangles="0,90,180,270"/>
                    </v:shape>
                    <v:shape id="Freeform 13" o:spid="_x0000_s1050" style="position:absolute;left:6945;top:37561;width:1232;height:270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" path="m,l21600,21600r-5891,l7200,10952,,xe" fillcolor="#44546a" strokecolor="#44546a" strokeweight=".25pt">
                      <v:fill opacity="13107f"/>
                      <v:stroke opacity="13107f"/>
                      <v:path arrowok="t" o:extrusionok="f" o:connecttype="custom" o:connectlocs="61613,135240;61613,135240;61613,135240;61613,135240" o:connectangles="0,90,180,270"/>
                    </v:shape>
                    <v:shape id="Freeform 14" o:spid="_x0000_s1051" style="position:absolute;left:597;top:11390;width:560;height:361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" path="m,l11520,8413r,909l21600,21600,5760,11141,,xe" fillcolor="#44546a" strokecolor="#44546a" strokeweight=".25pt">
                      <v:fill opacity="13107f"/>
                      <v:stroke opacity="13107f"/>
                      <v:path arrowok="t" o:extrusionok="f" o:connecttype="custom" o:connectlocs="28007,180955;28007,180955;28007,180955;28007,180955" o:connectangles="0,90,180,270"/>
                    </v:shape>
                    <v:shape id="Freeform 15" o:spid="_x0000_s1052" style="position:absolute;left:5563;width:15011;height:297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" path="m21600,r,28l19504,1077,17463,2182,15582,3342,13701,4530,11337,6132,9188,7845,7146,9557,5373,11352,3815,13203,2418,15081r-967,1961l699,19031,376,21020r,580l,21130r54,-110l376,19004r752,-1989l2149,15054,3546,13120,5104,11297,6985,9474,8973,7762,11230,6077,13594,4502,15421,3315,17409,2154,19451,1050,21600,xe" fillcolor="#44546a" strokecolor="#44546a" strokeweight=".25pt">
                      <v:fill opacity="13107f"/>
                      <v:stroke opacity="13107f"/>
                      <v:path arrowok="t" o:extrusionok="f" o:connecttype="custom" o:connectlocs="750526,1489528;750526,1489528;750526,1489528;750526,1489528" o:connectangles="0,90,180,270"/>
                    </v:shape>
                    <v:shape id="Freeform 16" o:spid="_x0000_s1053" style="position:absolute;left:5563;top:30095;width:1382;height:74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" path="m,l3503,1653r583,331l7005,8816r5254,5951l19265,20718r2335,882l12843,17853,8757,16090,2919,8927,584,4408,,xe" fillcolor="#44546a" strokecolor="#44546a" strokeweight=".25pt">
                      <v:fill opacity="13107f"/>
                      <v:stroke opacity="13107f"/>
                      <v:path arrowok="t" o:extrusionok="f" o:connecttype="custom" o:connectlocs="69081,373335;69081,373335;69081,373335;69081,373335" o:connectangles="0,90,180,270"/>
                    </v:shape>
                    <v:shape id="Freeform 17" o:spid="_x0000_s1054" style="position:absolute;left:6646;top:37752;width:1157;height:251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" path="m,l21600,21600r-4877,l,xe" fillcolor="#44546a" strokecolor="#44546a" strokeweight=".25pt">
                      <v:fill opacity="13107f"/>
                      <v:stroke opacity="13107f"/>
                      <v:path arrowok="t" o:extrusionok="f" o:connecttype="custom" o:connectlocs="57879,125716;57879,125716;57879,125716;57879,125716" o:connectangles="0,90,180,270"/>
                    </v:shape>
                    <v:shape id="Freeform 18" o:spid="_x0000_s1055" style="position:absolute;left:5563;top:29142;width:261;height:163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" path="m,l21600,8540r,13060l18514,20093,,12558,,xe" fillcolor="#44546a" strokecolor="#44546a" strokeweight=".25pt">
                      <v:fill opacity="13107f"/>
                      <v:stroke opacity="13107f"/>
                      <v:path arrowok="t" o:extrusionok="f" o:connecttype="custom" o:connectlocs="13071,81908;13071,81908;13071,81908;13071,81908" o:connectangles="0,90,180,270"/>
                    </v:shape>
                    <v:shape id="Freeform 19" o:spid="_x0000_s1056" style="position:absolute;left:6123;top:35657;width:1718;height:460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" path="m,l3287,2856r7043,6070l15496,15352r6104,6248l21130,21600,6574,9818,5165,7855,,xe" fillcolor="#44546a" strokecolor="#44546a" strokeweight=".25pt">
                      <v:fill opacity="13107f"/>
                      <v:stroke opacity="13107f"/>
                      <v:path arrowok="t" o:extrusionok="f" o:connecttype="custom" o:connectlocs="85883,230479;85883,230479;85883,230479;85883,230479" o:connectangles="0,90,180,270"/>
                    </v:shape>
                  </v:group>
                </v:group>
                <w10:wrap anchorx="page" anchory="page"/>
              </v:group>
            </w:pict>
          </mc:Fallback>
        </mc:AlternateContent>
      </w:r>
      <w:r>
        <w:rPr>
          <w:noProof/>
          <w:color w:val="65BFB6"/>
          <w:u w:color="65BFB6"/>
        </w:rPr>
        <mc:AlternateContent>
          <mc:Choice Requires="wps">
            <w:drawing>
              <wp:anchor distT="0" distB="0" distL="0" distR="0" simplePos="0" relativeHeight="251628544" behindDoc="1" locked="0" layoutInCell="1" allowOverlap="1" wp14:anchorId="7E0C2860" wp14:editId="3375F8A4">
                <wp:simplePos x="0" y="0"/>
                <wp:positionH relativeFrom="page">
                  <wp:posOffset>381633</wp:posOffset>
                </wp:positionH>
                <wp:positionV relativeFrom="line">
                  <wp:posOffset>-546097</wp:posOffset>
                </wp:positionV>
                <wp:extent cx="7000749" cy="9306609"/>
                <wp:effectExtent l="0" t="0" r="0" b="0"/>
                <wp:wrapNone/>
                <wp:docPr id="1073741857" name="officeArt object" descr="Google Shape;83;p2"/>
                <wp:cNvGraphicFramePr/>
                <a:graphic xmlns:a="http://schemas.openxmlformats.org/drawingml/2006/main">
                  <a:graphicData uri="http://schemas.microsoft.com/office/word/2010/wordprocessingShape">
                    <wps:wsp>
                      <wps:cNvSpPr/>
                      <wps:spPr>
                        <a:xfrm>
                          <a:off x="0" y="0"/>
                          <a:ext cx="7000749" cy="9306609"/>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anchor>
            </w:drawing>
          </mc:Choice>
          <mc:Fallback>
            <w:pict>
              <v:shape id="_x0000_s1058" style="visibility:visible;position:absolute;margin-left:30.0pt;margin-top:-43.0pt;width:551.2pt;height:732.8pt;z-index:-251687936;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5CC5CA"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p>
    <w:p w14:paraId="3B9FD7BB" w14:textId="77777777" w:rsidR="00EA6F78" w:rsidRDefault="00EA6F78">
      <w:pPr>
        <w:pStyle w:val="NoSpacing"/>
      </w:pPr>
    </w:p>
    <w:p w14:paraId="7E23FED1" w14:textId="77777777" w:rsidR="00EA6F78" w:rsidRDefault="00000000">
      <w:pPr>
        <w:pStyle w:val="NoSpacing"/>
      </w:pPr>
      <w:r>
        <w:rPr>
          <w:noProof/>
        </w:rPr>
        <mc:AlternateContent>
          <mc:Choice Requires="wps">
            <w:drawing>
              <wp:anchor distT="0" distB="0" distL="0" distR="0" simplePos="0" relativeHeight="251659264" behindDoc="0" locked="0" layoutInCell="1" allowOverlap="1" wp14:anchorId="4FD07887" wp14:editId="0BACC1CA">
                <wp:simplePos x="0" y="0"/>
                <wp:positionH relativeFrom="page">
                  <wp:posOffset>2667000</wp:posOffset>
                </wp:positionH>
                <wp:positionV relativeFrom="page">
                  <wp:posOffset>1323974</wp:posOffset>
                </wp:positionV>
                <wp:extent cx="3657600" cy="1704975"/>
                <wp:effectExtent l="0" t="0" r="0" b="0"/>
                <wp:wrapNone/>
                <wp:docPr id="1073741858" name="officeArt object" descr="Text Box 11"/>
                <wp:cNvGraphicFramePr/>
                <a:graphic xmlns:a="http://schemas.openxmlformats.org/drawingml/2006/main">
                  <a:graphicData uri="http://schemas.microsoft.com/office/word/2010/wordprocessingShape">
                    <wps:wsp>
                      <wps:cNvSpPr txBox="1"/>
                      <wps:spPr>
                        <a:xfrm>
                          <a:off x="0" y="0"/>
                          <a:ext cx="3657600" cy="1704975"/>
                        </a:xfrm>
                        <a:prstGeom prst="rect">
                          <a:avLst/>
                        </a:prstGeom>
                        <a:noFill/>
                        <a:ln w="12700" cap="flat">
                          <a:noFill/>
                          <a:miter lim="400000"/>
                        </a:ln>
                        <a:effectLst/>
                      </wps:spPr>
                      <wps:txbx>
                        <w:txbxContent>
                          <w:p w14:paraId="0DD49E0B" w14:textId="77777777" w:rsidR="00EA6F78" w:rsidRDefault="00000000">
                            <w:pPr>
                              <w:pStyle w:val="BodyA"/>
                              <w:jc w:val="center"/>
                              <w:rPr>
                                <w:sz w:val="96"/>
                                <w:szCs w:val="96"/>
                              </w:rPr>
                            </w:pPr>
                            <w:r>
                              <w:rPr>
                                <w:sz w:val="96"/>
                                <w:szCs w:val="96"/>
                              </w:rPr>
                              <w:t>Employee Handbook</w:t>
                            </w:r>
                          </w:p>
                          <w:p w14:paraId="30BFC192" w14:textId="77777777" w:rsidR="00EA6F78" w:rsidRDefault="00000000">
                            <w:pPr>
                              <w:pStyle w:val="BodyA"/>
                              <w:spacing w:before="120"/>
                              <w:jc w:val="center"/>
                            </w:pPr>
                            <w:r>
                              <w:rPr>
                                <w:color w:val="404040"/>
                                <w:sz w:val="36"/>
                                <w:szCs w:val="36"/>
                                <w:u w:color="404040"/>
                              </w:rPr>
                              <w:t xml:space="preserve">     </w:t>
                            </w:r>
                          </w:p>
                        </w:txbxContent>
                      </wps:txbx>
                      <wps:bodyPr wrap="square" lIns="0" tIns="0" rIns="0" bIns="0" numCol="1" anchor="t">
                        <a:noAutofit/>
                      </wps:bodyPr>
                    </wps:wsp>
                  </a:graphicData>
                </a:graphic>
              </wp:anchor>
            </w:drawing>
          </mc:Choice>
          <mc:Fallback>
            <w:pict>
              <v:shape w14:anchorId="4FD07887" id="_x0000_s1057" type="#_x0000_t202" alt="Text Box 11" style="position:absolute;margin-left:210pt;margin-top:104.25pt;width:4in;height:134.2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" filled="f" stroked="f" strokeweight="1pt">
                <v:stroke miterlimit="4"/>
                <v:textbox inset="0,0,0,0">
                  <w:txbxContent>
                    <w:p w14:paraId="0DD49E0B" w14:textId="77777777" w:rsidR="00EA6F78" w:rsidRDefault="00000000">
                      <w:pPr>
                        <w:pStyle w:val="BodyA"/>
                        <w:jc w:val="center"/>
                        <w:rPr>
                          <w:sz w:val="96"/>
                          <w:szCs w:val="96"/>
                        </w:rPr>
                      </w:pPr>
                      <w:r>
                        <w:rPr>
                          <w:sz w:val="96"/>
                          <w:szCs w:val="96"/>
                        </w:rPr>
                        <w:t>Employee Handbook</w:t>
                      </w:r>
                    </w:p>
                    <w:p w14:paraId="30BFC192" w14:textId="77777777" w:rsidR="00EA6F78" w:rsidRDefault="00000000">
                      <w:pPr>
                        <w:pStyle w:val="BodyA"/>
                        <w:spacing w:before="120"/>
                        <w:jc w:val="center"/>
                      </w:pPr>
                      <w:r>
                        <w:rPr>
                          <w:color w:val="404040"/>
                          <w:sz w:val="36"/>
                          <w:szCs w:val="36"/>
                          <w:u w:color="404040"/>
                        </w:rPr>
                        <w:t xml:space="preserve">     </w:t>
                      </w:r>
                    </w:p>
                  </w:txbxContent>
                </v:textbox>
                <w10:wrap anchorx="page" anchory="page"/>
              </v:shape>
            </w:pict>
          </mc:Fallback>
        </mc:AlternateContent>
      </w:r>
    </w:p>
    <w:p w14:paraId="45F3889E" w14:textId="77777777" w:rsidR="00EA6F78" w:rsidRDefault="00EA6F78">
      <w:pPr>
        <w:pStyle w:val="NoSpacing"/>
      </w:pPr>
    </w:p>
    <w:p w14:paraId="2ACCF66F" w14:textId="77777777" w:rsidR="00EA6F78" w:rsidRDefault="00EA6F78">
      <w:pPr>
        <w:pStyle w:val="NoSpacing"/>
      </w:pPr>
    </w:p>
    <w:p w14:paraId="1416BC6B" w14:textId="77777777" w:rsidR="00EA6F78" w:rsidRDefault="00EA6F78">
      <w:pPr>
        <w:pStyle w:val="NoSpacing"/>
      </w:pPr>
    </w:p>
    <w:p w14:paraId="47472246" w14:textId="77777777" w:rsidR="00EA6F78" w:rsidRDefault="00000000">
      <w:pPr>
        <w:pStyle w:val="NoSpacing"/>
        <w:tabs>
          <w:tab w:val="left" w:pos="2042"/>
        </w:tabs>
      </w:pPr>
      <w:r>
        <w:tab/>
      </w:r>
    </w:p>
    <w:p w14:paraId="0EFAA343" w14:textId="77777777" w:rsidR="00EA6F78" w:rsidRDefault="00000000">
      <w:pPr>
        <w:pStyle w:val="NoSpacing"/>
      </w:pPr>
      <w:r>
        <w:rPr>
          <w:noProof/>
        </w:rPr>
        <mc:AlternateContent>
          <mc:Choice Requires="wps">
            <w:drawing>
              <wp:anchor distT="0" distB="0" distL="0" distR="0" simplePos="0" relativeHeight="251660288" behindDoc="0" locked="0" layoutInCell="1" allowOverlap="1" wp14:anchorId="7D9327B0" wp14:editId="11668BD1">
                <wp:simplePos x="0" y="0"/>
                <wp:positionH relativeFrom="column">
                  <wp:posOffset>-596264</wp:posOffset>
                </wp:positionH>
                <wp:positionV relativeFrom="line">
                  <wp:posOffset>130175</wp:posOffset>
                </wp:positionV>
                <wp:extent cx="1923414" cy="176532"/>
                <wp:effectExtent l="0" t="0" r="0" b="0"/>
                <wp:wrapNone/>
                <wp:docPr id="1073741859" name="officeArt object" descr="Rectangle 33"/>
                <wp:cNvGraphicFramePr/>
                <a:graphic xmlns:a="http://schemas.openxmlformats.org/drawingml/2006/main">
                  <a:graphicData uri="http://schemas.microsoft.com/office/word/2010/wordprocessingShape">
                    <wps:wsp>
                      <wps:cNvSpPr/>
                      <wps:spPr>
                        <a:xfrm>
                          <a:off x="0" y="0"/>
                          <a:ext cx="1923414" cy="176532"/>
                        </a:xfrm>
                        <a:prstGeom prst="rect">
                          <a:avLst/>
                        </a:prstGeom>
                        <a:solidFill>
                          <a:srgbClr val="C4B604"/>
                        </a:solidFill>
                        <a:ln w="12700" cap="flat">
                          <a:noFill/>
                          <a:miter lim="400000"/>
                        </a:ln>
                        <a:effectLst/>
                      </wps:spPr>
                      <wps:bodyPr/>
                    </wps:wsp>
                  </a:graphicData>
                </a:graphic>
              </wp:anchor>
            </w:drawing>
          </mc:Choice>
          <mc:Fallback>
            <w:pict>
              <v:rect id="_x0000_s1060" style="visibility:visible;position:absolute;margin-left:-46.9pt;margin-top:10.3pt;width:151.4pt;height:13.9pt;z-index:251660288;mso-position-horizontal:absolute;mso-position-horizontal-relative:text;mso-position-vertical:absolute;mso-position-vertical-relative:line;mso-wrap-distance-left:0.0pt;mso-wrap-distance-top:0.0pt;mso-wrap-distance-right:0.0pt;mso-wrap-distance-bottom:0.0pt;">
                <v:fill color="#C4B604"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14:paraId="4055EDEC" w14:textId="77777777" w:rsidR="00EA6F78" w:rsidRDefault="00EA6F78">
      <w:pPr>
        <w:pStyle w:val="NoSpacing"/>
      </w:pPr>
    </w:p>
    <w:p w14:paraId="3B95537F" w14:textId="77777777" w:rsidR="00EA6F78" w:rsidRDefault="00EA6F78">
      <w:pPr>
        <w:pStyle w:val="NoSpacing"/>
      </w:pPr>
    </w:p>
    <w:p w14:paraId="6AB10407" w14:textId="77777777" w:rsidR="00EA6F78" w:rsidRDefault="00EA6F78">
      <w:pPr>
        <w:pStyle w:val="NoSpacing"/>
      </w:pPr>
    </w:p>
    <w:p w14:paraId="23F47908" w14:textId="77777777" w:rsidR="00EA6F78" w:rsidRDefault="00EA6F78">
      <w:pPr>
        <w:pStyle w:val="NoSpacing"/>
      </w:pPr>
    </w:p>
    <w:p w14:paraId="74D3DE60" w14:textId="77777777" w:rsidR="00EA6F78" w:rsidRDefault="00EA6F78">
      <w:pPr>
        <w:pStyle w:val="NoSpacing"/>
      </w:pPr>
    </w:p>
    <w:p w14:paraId="7F070B19" w14:textId="77777777" w:rsidR="00EA6F78" w:rsidRDefault="00EA6F78">
      <w:pPr>
        <w:pStyle w:val="NoSpacing"/>
      </w:pPr>
    </w:p>
    <w:p w14:paraId="4C41B298" w14:textId="77777777" w:rsidR="00EA6F78" w:rsidRDefault="00EA6F78">
      <w:pPr>
        <w:pStyle w:val="NoSpacing"/>
      </w:pPr>
    </w:p>
    <w:p w14:paraId="0F6D5C72" w14:textId="77777777" w:rsidR="00EA6F78" w:rsidRDefault="00EA6F78">
      <w:pPr>
        <w:pStyle w:val="NoSpacing"/>
      </w:pPr>
    </w:p>
    <w:p w14:paraId="7180321D" w14:textId="3DBE3654" w:rsidR="00EA6F78" w:rsidRPr="00DE122D" w:rsidRDefault="00DE122D">
      <w:pPr>
        <w:pStyle w:val="BodyA"/>
        <w:ind w:left="720" w:firstLine="720"/>
        <w:jc w:val="center"/>
        <w:rPr>
          <w:sz w:val="30"/>
          <w:szCs w:val="30"/>
        </w:rPr>
      </w:pPr>
      <w:r w:rsidRPr="00DE122D">
        <w:rPr>
          <w:sz w:val="30"/>
          <w:szCs w:val="30"/>
          <w:lang w:val="de-DE"/>
        </w:rPr>
        <w:t>Last Modified: December 15, 2023</w:t>
      </w:r>
    </w:p>
    <w:p w14:paraId="5E0F8549" w14:textId="77777777" w:rsidR="00EA6F78" w:rsidRDefault="00EA6F78">
      <w:pPr>
        <w:pStyle w:val="NoSpacing"/>
      </w:pPr>
    </w:p>
    <w:p w14:paraId="14791A03" w14:textId="77777777" w:rsidR="00EA6F78" w:rsidRDefault="00EA6F78">
      <w:pPr>
        <w:pStyle w:val="NoSpacing"/>
      </w:pPr>
    </w:p>
    <w:p w14:paraId="04E7AC6D" w14:textId="77777777" w:rsidR="00EA6F78" w:rsidRDefault="00EA6F78">
      <w:pPr>
        <w:pStyle w:val="NoSpacing"/>
      </w:pPr>
    </w:p>
    <w:p w14:paraId="46CE8214" w14:textId="77777777" w:rsidR="00EA6F78" w:rsidRDefault="00EA6F78">
      <w:pPr>
        <w:pStyle w:val="NoSpacing"/>
      </w:pPr>
    </w:p>
    <w:p w14:paraId="7B6100BE" w14:textId="77777777" w:rsidR="00EA6F78" w:rsidRDefault="00EA6F78">
      <w:pPr>
        <w:pStyle w:val="NoSpacing"/>
      </w:pPr>
    </w:p>
    <w:p w14:paraId="5366842A" w14:textId="77777777" w:rsidR="00EA6F78" w:rsidRDefault="00EA6F78">
      <w:pPr>
        <w:pStyle w:val="NoSpacing"/>
      </w:pPr>
    </w:p>
    <w:p w14:paraId="1EE924F0" w14:textId="77777777" w:rsidR="00EA6F78" w:rsidRDefault="00EA6F78">
      <w:pPr>
        <w:pStyle w:val="NoSpacing"/>
      </w:pPr>
    </w:p>
    <w:p w14:paraId="713AD151" w14:textId="77777777" w:rsidR="00EA6F78" w:rsidRDefault="00EA6F78">
      <w:pPr>
        <w:pStyle w:val="NoSpacing"/>
      </w:pPr>
    </w:p>
    <w:p w14:paraId="787D1139" w14:textId="77777777" w:rsidR="00EA6F78" w:rsidRDefault="00EA6F78">
      <w:pPr>
        <w:pStyle w:val="NoSpacing"/>
      </w:pPr>
    </w:p>
    <w:p w14:paraId="710AC133" w14:textId="77777777" w:rsidR="00EA6F78" w:rsidRDefault="00EA6F78">
      <w:pPr>
        <w:pStyle w:val="NoSpacing"/>
      </w:pPr>
    </w:p>
    <w:p w14:paraId="44A2A75B" w14:textId="77777777" w:rsidR="00EA6F78" w:rsidRDefault="00EA6F78">
      <w:pPr>
        <w:pStyle w:val="NoSpacing"/>
      </w:pPr>
    </w:p>
    <w:p w14:paraId="2EFB2234" w14:textId="77777777" w:rsidR="00EA6F78" w:rsidRDefault="00EA6F78">
      <w:pPr>
        <w:pStyle w:val="NoSpacing"/>
      </w:pPr>
    </w:p>
    <w:p w14:paraId="735BFE0D" w14:textId="77777777" w:rsidR="00EA6F78" w:rsidRDefault="00EA6F78">
      <w:pPr>
        <w:pStyle w:val="NoSpacing"/>
      </w:pPr>
    </w:p>
    <w:p w14:paraId="2B2E3EC5" w14:textId="77777777" w:rsidR="00EA6F78" w:rsidRDefault="00EA6F78">
      <w:pPr>
        <w:pStyle w:val="NoSpacing"/>
      </w:pPr>
    </w:p>
    <w:p w14:paraId="282AE3C2" w14:textId="77777777" w:rsidR="00EA6F78" w:rsidRDefault="00000000">
      <w:pPr>
        <w:pStyle w:val="NoSpacing"/>
      </w:pPr>
      <w:r>
        <w:tab/>
      </w:r>
    </w:p>
    <w:p w14:paraId="10705B4D" w14:textId="77777777" w:rsidR="00EA6F78" w:rsidRDefault="00000000">
      <w:pPr>
        <w:pStyle w:val="BodyA"/>
        <w:ind w:left="2160" w:firstLine="720"/>
      </w:pPr>
      <w:r>
        <w:rPr>
          <w:noProof/>
        </w:rPr>
        <w:drawing>
          <wp:inline distT="0" distB="0" distL="0" distR="0" wp14:anchorId="260E9497" wp14:editId="18671928">
            <wp:extent cx="3295880" cy="2081048"/>
            <wp:effectExtent l="0" t="0" r="0" b="0"/>
            <wp:docPr id="1073741860" name="officeArt object" descr="image1.png"/>
            <wp:cNvGraphicFramePr/>
            <a:graphic xmlns:a="http://schemas.openxmlformats.org/drawingml/2006/main">
              <a:graphicData uri="http://schemas.openxmlformats.org/drawingml/2006/picture">
                <pic:pic xmlns:pic="http://schemas.openxmlformats.org/drawingml/2006/picture">
                  <pic:nvPicPr>
                    <pic:cNvPr id="1073741860" name="image1.png" descr="image1.png"/>
                    <pic:cNvPicPr>
                      <a:picLocks noChangeAspect="1"/>
                    </pic:cNvPicPr>
                  </pic:nvPicPr>
                  <pic:blipFill>
                    <a:blip r:embed="rId7"/>
                    <a:stretch>
                      <a:fillRect/>
                    </a:stretch>
                  </pic:blipFill>
                  <pic:spPr>
                    <a:xfrm>
                      <a:off x="0" y="0"/>
                      <a:ext cx="3295880" cy="2081048"/>
                    </a:xfrm>
                    <a:prstGeom prst="rect">
                      <a:avLst/>
                    </a:prstGeom>
                    <a:ln w="12700" cap="flat">
                      <a:noFill/>
                      <a:miter lim="400000"/>
                    </a:ln>
                    <a:effectLst/>
                  </pic:spPr>
                </pic:pic>
              </a:graphicData>
            </a:graphic>
          </wp:inline>
        </w:drawing>
      </w:r>
      <w:r>
        <w:rPr>
          <w:rFonts w:ascii="Arial Unicode MS" w:hAnsi="Arial Unicode MS"/>
        </w:rPr>
        <w:br w:type="page"/>
      </w:r>
    </w:p>
    <w:p w14:paraId="416B59F0" w14:textId="77777777" w:rsidR="00EA6F78" w:rsidRDefault="00000000">
      <w:pPr>
        <w:pStyle w:val="Title"/>
        <w:rPr>
          <w:color w:val="65BFB6"/>
          <w:u w:color="65BFB6"/>
        </w:rPr>
      </w:pPr>
      <w:r>
        <w:rPr>
          <w:noProof/>
          <w:color w:val="65BFB6"/>
          <w:u w:color="65BFB6"/>
        </w:rPr>
        <w:lastRenderedPageBreak/>
        <mc:AlternateContent>
          <mc:Choice Requires="wps">
            <w:drawing>
              <wp:anchor distT="0" distB="0" distL="0" distR="0" simplePos="0" relativeHeight="251648000" behindDoc="1" locked="0" layoutInCell="1" allowOverlap="1" wp14:anchorId="463CE521" wp14:editId="292EF569">
                <wp:simplePos x="0" y="0"/>
                <wp:positionH relativeFrom="page">
                  <wp:posOffset>380999</wp:posOffset>
                </wp:positionH>
                <wp:positionV relativeFrom="line">
                  <wp:posOffset>-552450</wp:posOffset>
                </wp:positionV>
                <wp:extent cx="7000242" cy="8896350"/>
                <wp:effectExtent l="0" t="0" r="0" b="0"/>
                <wp:wrapNone/>
                <wp:docPr id="1073741861" name="officeArt object" descr="Google Shape;83;p2"/>
                <wp:cNvGraphicFramePr/>
                <a:graphic xmlns:a="http://schemas.openxmlformats.org/drawingml/2006/main">
                  <a:graphicData uri="http://schemas.microsoft.com/office/word/2010/wordprocessingShape">
                    <wps:wsp>
                      <wps:cNvSpPr/>
                      <wps:spPr>
                        <a:xfrm>
                          <a:off x="0" y="0"/>
                          <a:ext cx="7000242" cy="8896350"/>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anchor>
            </w:drawing>
          </mc:Choice>
          <mc:Fallback>
            <w:pict>
              <v:shape id="_x0000_s1061" style="visibility:visible;position:absolute;margin-left:30.0pt;margin-top:-43.5pt;width:551.2pt;height:700.5pt;z-index:-251668480;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5CC5CA"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noProof/>
          <w:color w:val="65BFB6"/>
          <w:u w:color="65BFB6"/>
        </w:rPr>
        <mc:AlternateContent>
          <mc:Choice Requires="wps">
            <w:drawing>
              <wp:anchor distT="0" distB="0" distL="0" distR="0" simplePos="0" relativeHeight="251649024" behindDoc="1" locked="0" layoutInCell="1" allowOverlap="1" wp14:anchorId="09898F7F" wp14:editId="7D52A026">
                <wp:simplePos x="0" y="0"/>
                <wp:positionH relativeFrom="page">
                  <wp:posOffset>657224</wp:posOffset>
                </wp:positionH>
                <wp:positionV relativeFrom="line">
                  <wp:posOffset>-333374</wp:posOffset>
                </wp:positionV>
                <wp:extent cx="6467476" cy="8448676"/>
                <wp:effectExtent l="0" t="0" r="0" b="0"/>
                <wp:wrapNone/>
                <wp:docPr id="1073741862" name="officeArt object" descr="Google Shape;83;p2"/>
                <wp:cNvGraphicFramePr/>
                <a:graphic xmlns:a="http://schemas.openxmlformats.org/drawingml/2006/main">
                  <a:graphicData uri="http://schemas.microsoft.com/office/word/2010/wordprocessingShape">
                    <wps:wsp>
                      <wps:cNvSpPr/>
                      <wps:spPr>
                        <a:xfrm>
                          <a:off x="0" y="0"/>
                          <a:ext cx="6467476" cy="8448676"/>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anchor>
            </w:drawing>
          </mc:Choice>
          <mc:Fallback>
            <w:pict>
              <v:shape id="_x0000_s1062" style="visibility:visible;position:absolute;margin-left:51.7pt;margin-top:-26.2pt;width:509.2pt;height:665.2pt;z-index:-251667456;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rFonts w:eastAsia="Arial Unicode MS" w:cs="Arial Unicode MS"/>
          <w:color w:val="65BFB6"/>
          <w:u w:color="65BFB6"/>
        </w:rPr>
        <w:t>Table of Contents</w:t>
      </w:r>
    </w:p>
    <w:p w14:paraId="4E66122C" w14:textId="77777777" w:rsidR="00EA6F78" w:rsidRDefault="00EA6F78">
      <w:pPr>
        <w:pStyle w:val="BodyA"/>
      </w:pPr>
    </w:p>
    <w:p w14:paraId="3CD3EE7D" w14:textId="77777777" w:rsidR="00EA6F78" w:rsidRDefault="00000000">
      <w:pPr>
        <w:pStyle w:val="BodyA"/>
      </w:pPr>
      <w:r>
        <w:fldChar w:fldCharType="begin"/>
      </w:r>
      <w:r>
        <w:instrText xml:space="preserve"> TOC \o 1-1 </w:instrText>
      </w:r>
      <w:r>
        <w:fldChar w:fldCharType="separate"/>
      </w:r>
    </w:p>
    <w:p w14:paraId="2970F659" w14:textId="28A98113" w:rsidR="00EA6F78" w:rsidRDefault="00000000">
      <w:pPr>
        <w:pStyle w:val="TOC1"/>
      </w:pPr>
      <w:r>
        <w:rPr>
          <w:rFonts w:eastAsia="Arial Unicode MS" w:cs="Arial Unicode MS"/>
        </w:rPr>
        <w:t>Disclaimer</w:t>
      </w:r>
      <w:r>
        <w:rPr>
          <w:rFonts w:eastAsia="Arial Unicode MS" w:cs="Arial Unicode MS"/>
        </w:rPr>
        <w:tab/>
      </w:r>
      <w:r>
        <w:fldChar w:fldCharType="begin"/>
      </w:r>
      <w:r>
        <w:instrText xml:space="preserve"> PAGEREF _Toc \h </w:instrText>
      </w:r>
      <w:r>
        <w:fldChar w:fldCharType="separate"/>
      </w:r>
      <w:r w:rsidR="00092731">
        <w:rPr>
          <w:noProof/>
        </w:rPr>
        <w:t>2</w:t>
      </w:r>
      <w:r>
        <w:fldChar w:fldCharType="end"/>
      </w:r>
    </w:p>
    <w:p w14:paraId="6DA76C00" w14:textId="1001B2B9" w:rsidR="00EA6F78" w:rsidRDefault="00000000">
      <w:pPr>
        <w:pStyle w:val="TOC1"/>
      </w:pPr>
      <w:r>
        <w:rPr>
          <w:rFonts w:eastAsia="Arial Unicode MS" w:cs="Arial Unicode MS"/>
        </w:rPr>
        <w:t>Introduction</w:t>
      </w:r>
      <w:r>
        <w:rPr>
          <w:rFonts w:eastAsia="Arial Unicode MS" w:cs="Arial Unicode MS"/>
        </w:rPr>
        <w:tab/>
      </w:r>
      <w:r>
        <w:fldChar w:fldCharType="begin"/>
      </w:r>
      <w:r>
        <w:instrText xml:space="preserve"> PAGEREF _Toc1 \h </w:instrText>
      </w:r>
      <w:r>
        <w:fldChar w:fldCharType="separate"/>
      </w:r>
      <w:r w:rsidR="00092731">
        <w:rPr>
          <w:noProof/>
        </w:rPr>
        <w:t>3</w:t>
      </w:r>
      <w:r>
        <w:fldChar w:fldCharType="end"/>
      </w:r>
    </w:p>
    <w:p w14:paraId="4AE73AA1" w14:textId="18CB072E" w:rsidR="00EA6F78" w:rsidRDefault="00000000">
      <w:pPr>
        <w:pStyle w:val="TOC1"/>
      </w:pPr>
      <w:r>
        <w:rPr>
          <w:rFonts w:eastAsia="Arial Unicode MS" w:cs="Arial Unicode MS"/>
        </w:rPr>
        <w:t>About the Practice</w:t>
      </w:r>
      <w:r>
        <w:rPr>
          <w:rFonts w:eastAsia="Arial Unicode MS" w:cs="Arial Unicode MS"/>
        </w:rPr>
        <w:tab/>
      </w:r>
      <w:r>
        <w:fldChar w:fldCharType="begin"/>
      </w:r>
      <w:r>
        <w:instrText xml:space="preserve"> PAGEREF _Toc2 \h </w:instrText>
      </w:r>
      <w:r>
        <w:fldChar w:fldCharType="separate"/>
      </w:r>
      <w:r w:rsidR="00092731">
        <w:rPr>
          <w:noProof/>
        </w:rPr>
        <w:t>4</w:t>
      </w:r>
      <w:r>
        <w:fldChar w:fldCharType="end"/>
      </w:r>
    </w:p>
    <w:p w14:paraId="23C10B6E" w14:textId="6FE26843" w:rsidR="00EA6F78" w:rsidRDefault="00000000">
      <w:pPr>
        <w:pStyle w:val="TOC1"/>
      </w:pPr>
      <w:r>
        <w:rPr>
          <w:rFonts w:eastAsia="Arial Unicode MS" w:cs="Arial Unicode MS"/>
        </w:rPr>
        <w:t>Chief Medical Officer</w:t>
      </w:r>
      <w:r>
        <w:rPr>
          <w:rFonts w:eastAsia="Arial Unicode MS" w:cs="Arial Unicode MS"/>
        </w:rPr>
        <w:tab/>
      </w:r>
      <w:r>
        <w:fldChar w:fldCharType="begin"/>
      </w:r>
      <w:r>
        <w:instrText xml:space="preserve"> PAGEREF _Toc3 \h </w:instrText>
      </w:r>
      <w:r>
        <w:fldChar w:fldCharType="separate"/>
      </w:r>
      <w:r w:rsidR="00092731">
        <w:rPr>
          <w:noProof/>
        </w:rPr>
        <w:t>5</w:t>
      </w:r>
      <w:r>
        <w:fldChar w:fldCharType="end"/>
      </w:r>
    </w:p>
    <w:p w14:paraId="3FE045BD" w14:textId="70B9A797" w:rsidR="00EA6F78" w:rsidRDefault="00000000">
      <w:pPr>
        <w:pStyle w:val="TOC1"/>
      </w:pPr>
      <w:r>
        <w:rPr>
          <w:rFonts w:eastAsia="Arial Unicode MS" w:cs="Arial Unicode MS"/>
        </w:rPr>
        <w:t>Organization Chart</w:t>
      </w:r>
      <w:r>
        <w:rPr>
          <w:rFonts w:eastAsia="Arial Unicode MS" w:cs="Arial Unicode MS"/>
        </w:rPr>
        <w:tab/>
      </w:r>
      <w:r>
        <w:fldChar w:fldCharType="begin"/>
      </w:r>
      <w:r>
        <w:instrText xml:space="preserve"> PAGEREF _Toc4 \h </w:instrText>
      </w:r>
      <w:r>
        <w:fldChar w:fldCharType="separate"/>
      </w:r>
      <w:r w:rsidR="00092731">
        <w:rPr>
          <w:noProof/>
        </w:rPr>
        <w:t>6</w:t>
      </w:r>
      <w:r>
        <w:fldChar w:fldCharType="end"/>
      </w:r>
    </w:p>
    <w:p w14:paraId="19E04824" w14:textId="6CCD4392" w:rsidR="00EA6F78" w:rsidRDefault="00000000">
      <w:pPr>
        <w:pStyle w:val="TOC1"/>
      </w:pPr>
      <w:r>
        <w:rPr>
          <w:rFonts w:eastAsia="Arial Unicode MS" w:cs="Arial Unicode MS"/>
        </w:rPr>
        <w:t>Employee Records</w:t>
      </w:r>
      <w:r>
        <w:rPr>
          <w:rFonts w:eastAsia="Arial Unicode MS" w:cs="Arial Unicode MS"/>
        </w:rPr>
        <w:tab/>
      </w:r>
      <w:r>
        <w:fldChar w:fldCharType="begin"/>
      </w:r>
      <w:r>
        <w:instrText xml:space="preserve"> PAGEREF _Toc5 \h </w:instrText>
      </w:r>
      <w:r>
        <w:fldChar w:fldCharType="separate"/>
      </w:r>
      <w:r w:rsidR="00092731">
        <w:rPr>
          <w:noProof/>
        </w:rPr>
        <w:t>7</w:t>
      </w:r>
      <w:r>
        <w:fldChar w:fldCharType="end"/>
      </w:r>
    </w:p>
    <w:p w14:paraId="4C3C56CF" w14:textId="14BAC309" w:rsidR="00EA6F78" w:rsidRDefault="00000000">
      <w:pPr>
        <w:pStyle w:val="TOC1"/>
      </w:pPr>
      <w:r>
        <w:rPr>
          <w:rFonts w:eastAsia="Arial Unicode MS" w:cs="Arial Unicode MS"/>
        </w:rPr>
        <w:t>General Office Policies</w:t>
      </w:r>
      <w:r>
        <w:rPr>
          <w:rFonts w:eastAsia="Arial Unicode MS" w:cs="Arial Unicode MS"/>
        </w:rPr>
        <w:tab/>
      </w:r>
      <w:r>
        <w:fldChar w:fldCharType="begin"/>
      </w:r>
      <w:r>
        <w:instrText xml:space="preserve"> PAGEREF _Toc6 \h </w:instrText>
      </w:r>
      <w:r>
        <w:fldChar w:fldCharType="separate"/>
      </w:r>
      <w:r w:rsidR="00092731">
        <w:rPr>
          <w:noProof/>
        </w:rPr>
        <w:t>8</w:t>
      </w:r>
      <w:r>
        <w:fldChar w:fldCharType="end"/>
      </w:r>
    </w:p>
    <w:p w14:paraId="41DB12D9" w14:textId="2B667F65" w:rsidR="00EA6F78" w:rsidRDefault="00000000">
      <w:pPr>
        <w:pStyle w:val="TOC1"/>
      </w:pPr>
      <w:r>
        <w:rPr>
          <w:rFonts w:eastAsia="Arial Unicode MS" w:cs="Arial Unicode MS"/>
        </w:rPr>
        <w:t>Hours &amp; Wages</w:t>
      </w:r>
      <w:r>
        <w:rPr>
          <w:rFonts w:eastAsia="Arial Unicode MS" w:cs="Arial Unicode MS"/>
        </w:rPr>
        <w:tab/>
      </w:r>
      <w:r>
        <w:fldChar w:fldCharType="begin"/>
      </w:r>
      <w:r>
        <w:instrText xml:space="preserve"> PAGEREF _Toc7 \h </w:instrText>
      </w:r>
      <w:r>
        <w:fldChar w:fldCharType="separate"/>
      </w:r>
      <w:r w:rsidR="00092731">
        <w:rPr>
          <w:noProof/>
        </w:rPr>
        <w:t>10</w:t>
      </w:r>
      <w:r>
        <w:fldChar w:fldCharType="end"/>
      </w:r>
    </w:p>
    <w:p w14:paraId="0C6EEBE5" w14:textId="1ABCE3EB" w:rsidR="00EA6F78" w:rsidRDefault="00000000">
      <w:pPr>
        <w:pStyle w:val="TOC1"/>
      </w:pPr>
      <w:r>
        <w:rPr>
          <w:rFonts w:eastAsia="Arial Unicode MS" w:cs="Arial Unicode MS"/>
        </w:rPr>
        <w:t>Attendance &amp; Breaks</w:t>
      </w:r>
      <w:r>
        <w:rPr>
          <w:rFonts w:eastAsia="Arial Unicode MS" w:cs="Arial Unicode MS"/>
        </w:rPr>
        <w:tab/>
      </w:r>
      <w:r>
        <w:fldChar w:fldCharType="begin"/>
      </w:r>
      <w:r>
        <w:instrText xml:space="preserve"> PAGEREF _Toc8 \h </w:instrText>
      </w:r>
      <w:r>
        <w:fldChar w:fldCharType="separate"/>
      </w:r>
      <w:r w:rsidR="00092731">
        <w:rPr>
          <w:noProof/>
        </w:rPr>
        <w:t>12</w:t>
      </w:r>
      <w:r>
        <w:fldChar w:fldCharType="end"/>
      </w:r>
    </w:p>
    <w:p w14:paraId="165C7A99" w14:textId="69FC938F" w:rsidR="00EA6F78" w:rsidRDefault="00000000">
      <w:pPr>
        <w:pStyle w:val="TOC1"/>
      </w:pPr>
      <w:r>
        <w:rPr>
          <w:rFonts w:eastAsia="Arial Unicode MS" w:cs="Arial Unicode MS"/>
        </w:rPr>
        <w:t>Employee Benefits</w:t>
      </w:r>
      <w:r>
        <w:rPr>
          <w:rFonts w:eastAsia="Arial Unicode MS" w:cs="Arial Unicode MS"/>
        </w:rPr>
        <w:tab/>
      </w:r>
      <w:r>
        <w:fldChar w:fldCharType="begin"/>
      </w:r>
      <w:r>
        <w:instrText xml:space="preserve"> PAGEREF _Toc9 \h </w:instrText>
      </w:r>
      <w:r>
        <w:fldChar w:fldCharType="separate"/>
      </w:r>
      <w:r w:rsidR="00092731">
        <w:rPr>
          <w:noProof/>
        </w:rPr>
        <w:t>13</w:t>
      </w:r>
      <w:r>
        <w:fldChar w:fldCharType="end"/>
      </w:r>
    </w:p>
    <w:p w14:paraId="74D80137" w14:textId="6C9D0EEB" w:rsidR="00EA6F78" w:rsidRDefault="00000000">
      <w:pPr>
        <w:pStyle w:val="TOC1"/>
      </w:pPr>
      <w:r>
        <w:rPr>
          <w:rFonts w:eastAsia="Arial Unicode MS" w:cs="Arial Unicode MS"/>
        </w:rPr>
        <w:t>Terminations &amp; Resignations</w:t>
      </w:r>
      <w:r>
        <w:rPr>
          <w:rFonts w:eastAsia="Arial Unicode MS" w:cs="Arial Unicode MS"/>
        </w:rPr>
        <w:tab/>
      </w:r>
      <w:r>
        <w:fldChar w:fldCharType="begin"/>
      </w:r>
      <w:r>
        <w:instrText xml:space="preserve"> PAGEREF _Toc10 \h </w:instrText>
      </w:r>
      <w:r>
        <w:fldChar w:fldCharType="separate"/>
      </w:r>
      <w:r w:rsidR="00092731">
        <w:rPr>
          <w:noProof/>
        </w:rPr>
        <w:t>14</w:t>
      </w:r>
      <w:r>
        <w:fldChar w:fldCharType="end"/>
      </w:r>
    </w:p>
    <w:p w14:paraId="1DB39FAE" w14:textId="77777777" w:rsidR="00EA6F78" w:rsidRDefault="00000000">
      <w:pPr>
        <w:pStyle w:val="BodyA"/>
      </w:pPr>
      <w:r>
        <w:fldChar w:fldCharType="end"/>
      </w:r>
    </w:p>
    <w:p w14:paraId="0F01A411" w14:textId="77777777" w:rsidR="00EA6F78" w:rsidRDefault="00EA6F78">
      <w:pPr>
        <w:pStyle w:val="BodyA"/>
        <w:rPr>
          <w:rFonts w:ascii="Calibri Light" w:eastAsia="Calibri Light" w:hAnsi="Calibri Light" w:cs="Calibri Light"/>
          <w:color w:val="6FAEB5"/>
          <w:sz w:val="56"/>
          <w:szCs w:val="56"/>
          <w:u w:color="6FAEB5"/>
        </w:rPr>
      </w:pPr>
    </w:p>
    <w:p w14:paraId="4CFFC916" w14:textId="77777777" w:rsidR="00EA6F78" w:rsidRDefault="00000000">
      <w:pPr>
        <w:pStyle w:val="BodyA"/>
      </w:pPr>
      <w:r>
        <w:rPr>
          <w:rFonts w:ascii="Arial Unicode MS" w:hAnsi="Arial Unicode MS"/>
          <w:color w:val="6FAEB5"/>
          <w:sz w:val="56"/>
          <w:szCs w:val="56"/>
          <w:u w:color="6FAEB5"/>
        </w:rPr>
        <w:br w:type="page"/>
      </w:r>
    </w:p>
    <w:p w14:paraId="0BD23194" w14:textId="0F2A5A9A" w:rsidR="00EA6F78" w:rsidRDefault="00A41D2D">
      <w:pPr>
        <w:pStyle w:val="Heading"/>
        <w:rPr>
          <w:color w:val="6FAEB5"/>
          <w:sz w:val="56"/>
          <w:szCs w:val="56"/>
          <w:u w:color="6FAEB5"/>
        </w:rPr>
      </w:pPr>
      <w:bookmarkStart w:id="0" w:name="_Toc"/>
      <w:r>
        <w:rPr>
          <w:noProof/>
          <w:color w:val="6FAEB5"/>
          <w:sz w:val="56"/>
          <w:szCs w:val="56"/>
          <w:u w:color="6FAEB5"/>
        </w:rPr>
        <w:lastRenderedPageBreak/>
        <mc:AlternateContent>
          <mc:Choice Requires="wps">
            <w:drawing>
              <wp:anchor distT="0" distB="0" distL="0" distR="0" simplePos="0" relativeHeight="251644928" behindDoc="1" locked="0" layoutInCell="1" allowOverlap="1" wp14:anchorId="2C16B568" wp14:editId="64C6DF59">
                <wp:simplePos x="0" y="0"/>
                <wp:positionH relativeFrom="margin">
                  <wp:align>center</wp:align>
                </wp:positionH>
                <wp:positionV relativeFrom="line">
                  <wp:posOffset>-257175</wp:posOffset>
                </wp:positionV>
                <wp:extent cx="6467476" cy="8448676"/>
                <wp:effectExtent l="0" t="0" r="9525" b="9525"/>
                <wp:wrapNone/>
                <wp:docPr id="1073741864" name="officeArt object" descr="Google Shape;83;p2"/>
                <wp:cNvGraphicFramePr/>
                <a:graphic xmlns:a="http://schemas.openxmlformats.org/drawingml/2006/main">
                  <a:graphicData uri="http://schemas.microsoft.com/office/word/2010/wordprocessingShape">
                    <wps:wsp>
                      <wps:cNvSpPr/>
                      <wps:spPr>
                        <a:xfrm>
                          <a:off x="0" y="0"/>
                          <a:ext cx="6467476" cy="8448676"/>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anchor>
            </w:drawing>
          </mc:Choice>
          <mc:Fallback>
            <w:pict>
              <v:shape w14:anchorId="1DA2AA15" id="officeArt object" o:spid="_x0000_s1026" alt="Google Shape;83;p2" style="position:absolute;margin-left:0;margin-top:-20.25pt;width:509.25pt;height:665.25pt;z-index:-251671552;visibility:visible;mso-wrap-style:square;mso-wrap-distance-left:0;mso-wrap-distance-top:0;mso-wrap-distance-right:0;mso-wrap-distance-bottom:0;mso-position-horizontal:center;mso-position-horizontal-relative:margin;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" path="m21322,l278,,222,12,170,47r-47,54l82,173,48,261,22,362,6,473,,592,,21008r6,119l22,21238r26,101l82,21427r41,72l170,21553r52,35l278,21600r21044,l21378,21588r52,-35l21477,21499r41,-72l21552,21339r26,-101l21594,21127r6,-119l21600,592r-6,-119l21578,362r-26,-101l21518,173r-41,-72l21430,47r-52,-35l21322,xe" stroked="f" strokeweight="1pt">
                <v:stroke miterlimit="4" joinstyle="miter"/>
                <v:path arrowok="t" o:extrusionok="f" o:connecttype="custom" o:connectlocs="3233738,4224338;3233738,4224338;3233738,4224338;3233738,4224338" o:connectangles="0,90,180,270"/>
                <w10:wrap anchorx="margin" anchory="line"/>
              </v:shape>
            </w:pict>
          </mc:Fallback>
        </mc:AlternateContent>
      </w:r>
      <w:r>
        <w:rPr>
          <w:noProof/>
          <w:color w:val="6FAEB5"/>
          <w:sz w:val="56"/>
          <w:szCs w:val="56"/>
          <w:u w:color="6FAEB5"/>
        </w:rPr>
        <mc:AlternateContent>
          <mc:Choice Requires="wps">
            <w:drawing>
              <wp:anchor distT="0" distB="0" distL="0" distR="0" simplePos="0" relativeHeight="251643904" behindDoc="1" locked="0" layoutInCell="1" allowOverlap="1" wp14:anchorId="65D6C7AA" wp14:editId="310D1315">
                <wp:simplePos x="0" y="0"/>
                <wp:positionH relativeFrom="page">
                  <wp:posOffset>380999</wp:posOffset>
                </wp:positionH>
                <wp:positionV relativeFrom="line">
                  <wp:posOffset>-562610</wp:posOffset>
                </wp:positionV>
                <wp:extent cx="7000242" cy="8896350"/>
                <wp:effectExtent l="0" t="0" r="0" b="0"/>
                <wp:wrapNone/>
                <wp:docPr id="1073741863" name="officeArt object" descr="Google Shape;83;p2"/>
                <wp:cNvGraphicFramePr/>
                <a:graphic xmlns:a="http://schemas.openxmlformats.org/drawingml/2006/main">
                  <a:graphicData uri="http://schemas.microsoft.com/office/word/2010/wordprocessingShape">
                    <wps:wsp>
                      <wps:cNvSpPr/>
                      <wps:spPr>
                        <a:xfrm>
                          <a:off x="0" y="0"/>
                          <a:ext cx="7000242" cy="8896350"/>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anchor>
            </w:drawing>
          </mc:Choice>
          <mc:Fallback>
            <w:pict>
              <v:shape w14:anchorId="72A184C0" id="officeArt object" o:spid="_x0000_s1026" alt="Google Shape;83;p2" style="position:absolute;margin-left:30pt;margin-top:-44.3pt;width:551.2pt;height:700.5pt;z-index:-251672576;visibility:visible;mso-wrap-style:square;mso-wrap-distance-left:0;mso-wrap-distance-top:0;mso-wrap-distance-right:0;mso-wrap-distance-bottom:0;mso-position-horizontal:absolute;mso-position-horizontal-relative:page;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" path="m21322,l278,,222,12,170,47r-47,54l82,173,48,261,22,362,6,473,,592,,21008r6,119l22,21238r26,101l82,21427r41,72l170,21553r52,35l278,21600r21044,l21378,21588r52,-35l21477,21499r41,-72l21552,21339r26,-101l21594,21127r6,-119l21600,592r-6,-119l21578,362r-26,-101l21518,173r-41,-72l21430,47r-52,-35l21322,xe" fillcolor="#5cc5ca" stroked="f" strokeweight="1pt">
                <v:stroke miterlimit="4" joinstyle="miter"/>
                <v:path arrowok="t" o:extrusionok="f" o:connecttype="custom" o:connectlocs="3500121,4448175;3500121,4448175;3500121,4448175;3500121,4448175" o:connectangles="0,90,180,270"/>
                <w10:wrap anchorx="page" anchory="line"/>
              </v:shape>
            </w:pict>
          </mc:Fallback>
        </mc:AlternateContent>
      </w:r>
      <w:r>
        <w:rPr>
          <w:rFonts w:eastAsia="Arial Unicode MS" w:cs="Arial Unicode MS"/>
          <w:color w:val="6FAEB5"/>
          <w:sz w:val="56"/>
          <w:szCs w:val="56"/>
          <w:u w:color="6FAEB5"/>
        </w:rPr>
        <w:t>Disclaimer</w:t>
      </w:r>
      <w:bookmarkEnd w:id="0"/>
    </w:p>
    <w:p w14:paraId="19C4B36A" w14:textId="77777777" w:rsidR="00EA6F78" w:rsidRDefault="00000000">
      <w:pPr>
        <w:pStyle w:val="Default"/>
        <w:rPr>
          <w:sz w:val="36"/>
          <w:szCs w:val="36"/>
        </w:rPr>
      </w:pPr>
      <w:r>
        <w:rPr>
          <w:color w:val="CCBE04"/>
          <w:sz w:val="36"/>
          <w:szCs w:val="36"/>
          <w:u w:color="CCBE04"/>
        </w:rPr>
        <w:t>______________________________________________</w:t>
      </w:r>
      <w:r>
        <w:rPr>
          <w:sz w:val="36"/>
          <w:szCs w:val="36"/>
        </w:rPr>
        <w:t xml:space="preserve"> </w:t>
      </w:r>
    </w:p>
    <w:p w14:paraId="2A23A946" w14:textId="77777777" w:rsidR="00EA6F78" w:rsidRDefault="00EA6F78">
      <w:pPr>
        <w:pStyle w:val="Default"/>
        <w:rPr>
          <w:sz w:val="22"/>
          <w:szCs w:val="22"/>
        </w:rPr>
      </w:pPr>
    </w:p>
    <w:p w14:paraId="3521AC03" w14:textId="3B6115BF" w:rsidR="00EA6F78" w:rsidRDefault="00000000">
      <w:pPr>
        <w:pStyle w:val="Default"/>
        <w:jc w:val="both"/>
        <w:rPr>
          <w:sz w:val="22"/>
          <w:szCs w:val="22"/>
        </w:rPr>
      </w:pPr>
      <w:r>
        <w:rPr>
          <w:sz w:val="22"/>
          <w:szCs w:val="22"/>
        </w:rPr>
        <w:t xml:space="preserve">THIS EMPLOYEE HANDBOOK (“HANDBOOK”) IS NOT INTENDED TO CREATE, NOR IS IT TO BE CONSTRUED AS, AN EXPRESS OR IMPLIED CONTRACT OF EMPLOYMENT OR AGREEMENT OF ANY TYPE WITH HEALTH &amp; PSYCHIATRY AND SHOULD NOT BE CONSTRUED AS A GUARANTEE OF CONTINUED EMPLOYMENT. RECEIPT OF THE HANDBOOK DOES NOT GRANT A LEGAL RIGHT OR PRIVILEGE OF ANY TYPE TO EMPLOYEES. THE EMPLOYMENT RELATIONSHIP BETWEEN HEALTH &amp; PSYCHIATRY AND ITS EMPLOYEES IS "AT-WILL." THIS MEANS THAT REGARDLESS OF ANY PROVISION IN THIS EMPLOYEE HANDBOOK, EITHER YOU OR THE COMPANY MAY TERMINATE THE EMPLOYMENT RELATIONSHIP AT ANY TIME, FOR ANY REASON, WITH OR WITHOUT CAUSE OR NOTICE. </w:t>
      </w:r>
    </w:p>
    <w:p w14:paraId="67D0B0CD" w14:textId="77777777" w:rsidR="00EA6F78" w:rsidRDefault="00EA6F78">
      <w:pPr>
        <w:pStyle w:val="Default"/>
        <w:jc w:val="both"/>
        <w:rPr>
          <w:sz w:val="22"/>
          <w:szCs w:val="22"/>
        </w:rPr>
      </w:pPr>
    </w:p>
    <w:p w14:paraId="4C1B8DC6" w14:textId="77777777" w:rsidR="00EA6F78" w:rsidRDefault="00000000">
      <w:pPr>
        <w:pStyle w:val="Default"/>
        <w:jc w:val="both"/>
        <w:rPr>
          <w:sz w:val="22"/>
          <w:szCs w:val="22"/>
        </w:rPr>
      </w:pPr>
      <w:r>
        <w:rPr>
          <w:sz w:val="22"/>
          <w:szCs w:val="22"/>
        </w:rPr>
        <w:t xml:space="preserve">POSSESSION OF THIS HANDBOOK IS NOT NECESSARILY AN INDICATION THAT YOU ARE ELIGIBLE FOR THE VARIOUS BENEFITS DESCRIBED HEREIN; YOU MAY BE REQUIRED TO SATISFY CERTAIN ELIGIBILITY REQUIREMENTS BEFORE OBTAINING COVERAGE. IN SOME INSTANCES, STATE OR FEDERAL LAWS OR THE POLICIES OF OUR CLIENTS MAY IMPOSE REQUIREMENTS IN ADDITION TO THE STATED PRACTICE POLICY. FURTHER, IN ANY SITUATION WHERE INSURANCE OR OTHER BENEFITS PLANS ARE CONCERNED, THE TERMS OF THE POLICY OR PLAN PREVAIL OVER THE STATEMENTS IN THIS HANDBOOK. ANY AGREEMENT OR PROMISE ALTERING THE TERMS AND PROVISIONS OF THIS HANDBOOK MUST BE IN WRITING AND SIGNED BY THE CEO OF HEALTH &amp; PSYCHIATRY. </w:t>
      </w:r>
    </w:p>
    <w:p w14:paraId="581AD4F2" w14:textId="77777777" w:rsidR="00EA6F78" w:rsidRDefault="00EA6F78">
      <w:pPr>
        <w:pStyle w:val="Default"/>
        <w:jc w:val="both"/>
        <w:rPr>
          <w:sz w:val="22"/>
          <w:szCs w:val="22"/>
        </w:rPr>
      </w:pPr>
    </w:p>
    <w:p w14:paraId="186836F6" w14:textId="77777777" w:rsidR="00EA6F78" w:rsidRDefault="00000000">
      <w:pPr>
        <w:pStyle w:val="Default"/>
        <w:jc w:val="both"/>
        <w:rPr>
          <w:sz w:val="22"/>
          <w:szCs w:val="22"/>
        </w:rPr>
      </w:pPr>
      <w:r>
        <w:rPr>
          <w:sz w:val="22"/>
          <w:szCs w:val="22"/>
        </w:rPr>
        <w:t>WHILE HEALTH &amp; PSYCHIATRY EXPECTS TO CONTINUE ITS POLICIES, PROCEDURES AND BENEFITS, IT RESERVES THE UNCONDITIONAL RIGHT TO MODIFY, REVOKE, SUSPEND, TERMINATE OR CHANGE ANY OR ALL SUCH POLICIES, PROCEDURES AND BENEFITS AT ANY TIME AND WITHOUT NOTICE. OUR COMPANY IS AN AT-WILL EMPLOYER.</w:t>
      </w:r>
    </w:p>
    <w:p w14:paraId="55E36C22" w14:textId="7612DE82" w:rsidR="00A41D2D" w:rsidRDefault="00A41D2D">
      <w:pPr>
        <w:pStyle w:val="Default"/>
        <w:jc w:val="both"/>
        <w:rPr>
          <w:sz w:val="22"/>
          <w:szCs w:val="22"/>
        </w:rPr>
      </w:pPr>
    </w:p>
    <w:p w14:paraId="0BB4785E" w14:textId="6B959BA4" w:rsidR="00A41D2D" w:rsidRDefault="00A41D2D">
      <w:pPr>
        <w:pStyle w:val="Default"/>
        <w:jc w:val="both"/>
        <w:rPr>
          <w:sz w:val="22"/>
          <w:szCs w:val="22"/>
        </w:rPr>
      </w:pPr>
      <w:r w:rsidRPr="00092731">
        <w:rPr>
          <w:sz w:val="22"/>
          <w:szCs w:val="22"/>
        </w:rPr>
        <w:t xml:space="preserve">HEALTH AND PSYCHIATRY RESERVES THE RIGHT TO </w:t>
      </w:r>
      <w:r w:rsidR="0003215F" w:rsidRPr="00092731">
        <w:rPr>
          <w:sz w:val="22"/>
          <w:szCs w:val="22"/>
        </w:rPr>
        <w:t>REFRAIN FROM</w:t>
      </w:r>
      <w:r w:rsidRPr="00092731">
        <w:rPr>
          <w:sz w:val="22"/>
          <w:szCs w:val="22"/>
        </w:rPr>
        <w:t xml:space="preserve"> HIR</w:t>
      </w:r>
      <w:r w:rsidR="0003215F" w:rsidRPr="00092731">
        <w:rPr>
          <w:sz w:val="22"/>
          <w:szCs w:val="22"/>
        </w:rPr>
        <w:t>ING</w:t>
      </w:r>
      <w:r w:rsidRPr="00092731">
        <w:rPr>
          <w:sz w:val="22"/>
          <w:szCs w:val="22"/>
        </w:rPr>
        <w:t xml:space="preserve"> ANY PERSONS WHO HAVE PREVIOUSLY BEEN A PATIENT OF THE PRACTICE</w:t>
      </w:r>
      <w:r w:rsidR="0003215F" w:rsidRPr="00092731">
        <w:rPr>
          <w:sz w:val="22"/>
          <w:szCs w:val="22"/>
        </w:rPr>
        <w:t xml:space="preserve"> AT ANY AND ALL LOCATIONS</w:t>
      </w:r>
      <w:r w:rsidRPr="00092731">
        <w:rPr>
          <w:sz w:val="22"/>
          <w:szCs w:val="22"/>
        </w:rPr>
        <w:t>.</w:t>
      </w:r>
    </w:p>
    <w:p w14:paraId="7111362F" w14:textId="77777777" w:rsidR="00EA6F78" w:rsidRDefault="00EA6F78">
      <w:pPr>
        <w:pStyle w:val="Default"/>
        <w:jc w:val="both"/>
        <w:rPr>
          <w:sz w:val="22"/>
          <w:szCs w:val="22"/>
        </w:rPr>
      </w:pPr>
    </w:p>
    <w:p w14:paraId="3C589978" w14:textId="77777777" w:rsidR="00EA6F78" w:rsidRDefault="00000000">
      <w:pPr>
        <w:pStyle w:val="BodyA"/>
        <w:jc w:val="both"/>
      </w:pPr>
      <w:r>
        <w:t xml:space="preserve">We expect each employee to read this Handbook carefully, as it is a valuable reference for understanding your job and the company.  The policies outlined in this Employee Handbook should be regarded as management guidelines only, which in a developing business will require changes from time to time.  The company retains the right to make decisions involving employment as needed to conduct its work in a manner that is beneficial to the employees and the company.  This Employee Handbook supersedes and replaces all prior Employee Handbooks and any inconsistent verbal or written policy statements.  </w:t>
      </w:r>
    </w:p>
    <w:p w14:paraId="2E0455C1" w14:textId="77777777" w:rsidR="00EA6F78" w:rsidRDefault="00000000">
      <w:pPr>
        <w:pStyle w:val="BodyA"/>
        <w:jc w:val="both"/>
      </w:pPr>
      <w:r>
        <w:t>The company complies with federal and state law and this handbook generally reflects those laws.  The company also complies with any applicable local laws, even though there may not be an express written policy contained in the handbook.</w:t>
      </w:r>
    </w:p>
    <w:p w14:paraId="5153C2A8" w14:textId="72B8896B" w:rsidR="00EA6F78" w:rsidRDefault="00000000">
      <w:pPr>
        <w:pStyle w:val="BodyA"/>
      </w:pPr>
      <w:r>
        <w:t>Except for the policy of at-will employment, the company reserves the right to revise, delete and add to the provisions of this Handbook at any time without further notice.  All such revisions, deletions or additions to the Handbook must be in writing and must be signed by the president of the company.  No oral statements or representations can change the provisions of this Employee Handbook.</w:t>
      </w:r>
    </w:p>
    <w:bookmarkStart w:id="1" w:name="_Toc1"/>
    <w:p w14:paraId="155F921B" w14:textId="77777777" w:rsidR="00EA6F78" w:rsidRDefault="00000000">
      <w:pPr>
        <w:pStyle w:val="Heading"/>
        <w:rPr>
          <w:color w:val="6FAEB5"/>
          <w:sz w:val="56"/>
          <w:szCs w:val="56"/>
          <w:u w:color="6FAEB5"/>
        </w:rPr>
      </w:pPr>
      <w:r>
        <w:rPr>
          <w:rFonts w:ascii="Arial Unicode MS" w:eastAsia="Arial Unicode MS" w:hAnsi="Arial Unicode MS" w:cs="Arial Unicode MS"/>
          <w:noProof/>
          <w:color w:val="6FAEB5"/>
          <w:u w:color="6FAEB5"/>
        </w:rPr>
        <w:lastRenderedPageBreak/>
        <mc:AlternateContent>
          <mc:Choice Requires="wps">
            <w:drawing>
              <wp:anchor distT="0" distB="0" distL="0" distR="0" simplePos="0" relativeHeight="251645952" behindDoc="1" locked="0" layoutInCell="1" allowOverlap="1" wp14:anchorId="150CC79D" wp14:editId="26529F4A">
                <wp:simplePos x="0" y="0"/>
                <wp:positionH relativeFrom="page">
                  <wp:posOffset>380999</wp:posOffset>
                </wp:positionH>
                <wp:positionV relativeFrom="line">
                  <wp:posOffset>-553085</wp:posOffset>
                </wp:positionV>
                <wp:extent cx="7000242" cy="8896350"/>
                <wp:effectExtent l="0" t="0" r="0" b="0"/>
                <wp:wrapNone/>
                <wp:docPr id="1073741865" name="officeArt object" descr="Google Shape;83;p2"/>
                <wp:cNvGraphicFramePr/>
                <a:graphic xmlns:a="http://schemas.openxmlformats.org/drawingml/2006/main">
                  <a:graphicData uri="http://schemas.microsoft.com/office/word/2010/wordprocessingShape">
                    <wps:wsp>
                      <wps:cNvSpPr/>
                      <wps:spPr>
                        <a:xfrm>
                          <a:off x="0" y="0"/>
                          <a:ext cx="7000242" cy="8896350"/>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anchor>
            </w:drawing>
          </mc:Choice>
          <mc:Fallback>
            <w:pict>
              <v:shape id="_x0000_s1065" style="visibility:visible;position:absolute;margin-left:30.0pt;margin-top:-43.6pt;width:551.2pt;height:700.5pt;z-index:-251670528;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5CC5CA"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rFonts w:ascii="Arial Unicode MS" w:eastAsia="Arial Unicode MS" w:hAnsi="Arial Unicode MS" w:cs="Arial Unicode MS"/>
          <w:noProof/>
          <w:color w:val="6FAEB5"/>
          <w:u w:color="6FAEB5"/>
        </w:rPr>
        <mc:AlternateContent>
          <mc:Choice Requires="wps">
            <w:drawing>
              <wp:anchor distT="0" distB="0" distL="0" distR="0" simplePos="0" relativeHeight="251646976" behindDoc="1" locked="0" layoutInCell="1" allowOverlap="1" wp14:anchorId="4AB597C6" wp14:editId="338C621E">
                <wp:simplePos x="0" y="0"/>
                <wp:positionH relativeFrom="page">
                  <wp:posOffset>657224</wp:posOffset>
                </wp:positionH>
                <wp:positionV relativeFrom="line">
                  <wp:posOffset>-334009</wp:posOffset>
                </wp:positionV>
                <wp:extent cx="6467476" cy="8448676"/>
                <wp:effectExtent l="0" t="0" r="0" b="0"/>
                <wp:wrapNone/>
                <wp:docPr id="1073741866" name="officeArt object" descr="Google Shape;83;p2"/>
                <wp:cNvGraphicFramePr/>
                <a:graphic xmlns:a="http://schemas.openxmlformats.org/drawingml/2006/main">
                  <a:graphicData uri="http://schemas.microsoft.com/office/word/2010/wordprocessingShape">
                    <wps:wsp>
                      <wps:cNvSpPr/>
                      <wps:spPr>
                        <a:xfrm>
                          <a:off x="0" y="0"/>
                          <a:ext cx="6467476" cy="8448676"/>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anchor>
            </w:drawing>
          </mc:Choice>
          <mc:Fallback>
            <w:pict>
              <v:shape id="_x0000_s1066" style="visibility:visible;position:absolute;margin-left:51.7pt;margin-top:-26.3pt;width:509.2pt;height:665.2pt;z-index:-251669504;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sidRPr="00DE122D">
        <w:rPr>
          <w:color w:val="6FAEB5"/>
          <w:sz w:val="56"/>
          <w:szCs w:val="56"/>
          <w:u w:color="6FAEB5"/>
        </w:rPr>
        <w:t>Introduction</w:t>
      </w:r>
      <w:bookmarkEnd w:id="1"/>
    </w:p>
    <w:p w14:paraId="0E74DEF1" w14:textId="77777777" w:rsidR="00EA6F78" w:rsidRDefault="00000000">
      <w:pPr>
        <w:pStyle w:val="Default"/>
        <w:rPr>
          <w:sz w:val="36"/>
          <w:szCs w:val="36"/>
        </w:rPr>
      </w:pPr>
      <w:r>
        <w:rPr>
          <w:color w:val="CCBE04"/>
          <w:sz w:val="36"/>
          <w:szCs w:val="36"/>
          <w:u w:color="CCBE04"/>
        </w:rPr>
        <w:t>______________________________________________</w:t>
      </w:r>
      <w:r>
        <w:rPr>
          <w:sz w:val="36"/>
          <w:szCs w:val="36"/>
        </w:rPr>
        <w:t xml:space="preserve"> </w:t>
      </w:r>
    </w:p>
    <w:p w14:paraId="349981D1" w14:textId="77777777" w:rsidR="00EA6F78" w:rsidRDefault="00EA6F78">
      <w:pPr>
        <w:pStyle w:val="Default"/>
        <w:rPr>
          <w:sz w:val="22"/>
          <w:szCs w:val="22"/>
        </w:rPr>
      </w:pPr>
    </w:p>
    <w:p w14:paraId="00160699" w14:textId="77777777" w:rsidR="00EA6F78" w:rsidRDefault="00000000">
      <w:pPr>
        <w:pStyle w:val="Default"/>
        <w:rPr>
          <w:rFonts w:ascii="Calibri" w:eastAsia="Calibri" w:hAnsi="Calibri" w:cs="Calibri"/>
          <w:sz w:val="22"/>
          <w:szCs w:val="22"/>
        </w:rPr>
      </w:pPr>
      <w:r>
        <w:rPr>
          <w:rFonts w:ascii="Calibri" w:hAnsi="Calibri"/>
          <w:sz w:val="22"/>
          <w:szCs w:val="22"/>
        </w:rPr>
        <w:t xml:space="preserve">Welcome to Health and Psychiatry! </w:t>
      </w:r>
    </w:p>
    <w:p w14:paraId="6807BCA0" w14:textId="77777777" w:rsidR="00EA6F78" w:rsidRDefault="00EA6F78">
      <w:pPr>
        <w:pStyle w:val="Default"/>
        <w:rPr>
          <w:rFonts w:ascii="Calibri" w:eastAsia="Calibri" w:hAnsi="Calibri" w:cs="Calibri"/>
          <w:sz w:val="22"/>
          <w:szCs w:val="22"/>
        </w:rPr>
      </w:pPr>
    </w:p>
    <w:p w14:paraId="0BDC23F1" w14:textId="77777777" w:rsidR="00EA6F78" w:rsidRDefault="00000000">
      <w:pPr>
        <w:pStyle w:val="Default"/>
        <w:jc w:val="both"/>
        <w:rPr>
          <w:rFonts w:ascii="Calibri" w:eastAsia="Calibri" w:hAnsi="Calibri" w:cs="Calibri"/>
          <w:sz w:val="22"/>
          <w:szCs w:val="22"/>
        </w:rPr>
      </w:pPr>
      <w:r>
        <w:rPr>
          <w:rFonts w:ascii="Calibri" w:hAnsi="Calibri"/>
          <w:sz w:val="22"/>
          <w:szCs w:val="22"/>
        </w:rPr>
        <w:t xml:space="preserve">This Handbook will provide you with an overview of our vision, mission, values, policies, procedures and benefits of working at our Healthcare practice. You have been specially selected because of your talent, your passion and your potential. At this practice we recognize and reward high performance; encourage open and honest communication and promote individual empowerment. </w:t>
      </w:r>
    </w:p>
    <w:p w14:paraId="175B7F30" w14:textId="77777777" w:rsidR="00EA6F78" w:rsidRDefault="00EA6F78">
      <w:pPr>
        <w:pStyle w:val="Default"/>
        <w:jc w:val="both"/>
        <w:rPr>
          <w:sz w:val="22"/>
          <w:szCs w:val="22"/>
        </w:rPr>
      </w:pPr>
    </w:p>
    <w:p w14:paraId="2C2B157A" w14:textId="77777777" w:rsidR="00EA6F78" w:rsidRDefault="00000000">
      <w:pPr>
        <w:pStyle w:val="Subtitle"/>
        <w:rPr>
          <w:color w:val="6FAEB5"/>
          <w:sz w:val="24"/>
          <w:szCs w:val="24"/>
          <w:u w:val="single" w:color="6FAEB5"/>
        </w:rPr>
      </w:pPr>
      <w:r>
        <w:rPr>
          <w:color w:val="6FAEB5"/>
          <w:sz w:val="24"/>
          <w:szCs w:val="24"/>
          <w:u w:val="single" w:color="6FAEB5"/>
        </w:rPr>
        <w:t xml:space="preserve">What can you expect from Health &amp; Psychiatry? </w:t>
      </w:r>
    </w:p>
    <w:p w14:paraId="0BE3B646" w14:textId="77777777" w:rsidR="00EA6F78" w:rsidRDefault="00000000">
      <w:pPr>
        <w:pStyle w:val="Default"/>
        <w:numPr>
          <w:ilvl w:val="0"/>
          <w:numId w:val="2"/>
        </w:numPr>
        <w:rPr>
          <w:rFonts w:ascii="Calibri" w:hAnsi="Calibri"/>
          <w:sz w:val="22"/>
          <w:szCs w:val="22"/>
        </w:rPr>
      </w:pPr>
      <w:r>
        <w:rPr>
          <w:rFonts w:ascii="Calibri" w:hAnsi="Calibri"/>
          <w:sz w:val="22"/>
          <w:szCs w:val="22"/>
        </w:rPr>
        <w:t xml:space="preserve">A workplace that is comfortable, orderly and safe. </w:t>
      </w:r>
    </w:p>
    <w:p w14:paraId="39D463D0" w14:textId="77777777" w:rsidR="00EA6F78" w:rsidRDefault="00000000">
      <w:pPr>
        <w:pStyle w:val="Default"/>
        <w:numPr>
          <w:ilvl w:val="0"/>
          <w:numId w:val="2"/>
        </w:numPr>
        <w:rPr>
          <w:rFonts w:ascii="Calibri" w:hAnsi="Calibri"/>
          <w:sz w:val="22"/>
          <w:szCs w:val="22"/>
        </w:rPr>
      </w:pPr>
      <w:r>
        <w:rPr>
          <w:rFonts w:ascii="Calibri" w:hAnsi="Calibri"/>
          <w:sz w:val="22"/>
          <w:szCs w:val="22"/>
        </w:rPr>
        <w:t xml:space="preserve">An exciting, challenging and rewarding working experience. </w:t>
      </w:r>
    </w:p>
    <w:p w14:paraId="2405E7E0" w14:textId="77777777" w:rsidR="00EA6F78" w:rsidRDefault="00000000">
      <w:pPr>
        <w:pStyle w:val="Default"/>
        <w:numPr>
          <w:ilvl w:val="0"/>
          <w:numId w:val="2"/>
        </w:numPr>
        <w:rPr>
          <w:rFonts w:ascii="Calibri" w:hAnsi="Calibri"/>
          <w:sz w:val="22"/>
          <w:szCs w:val="22"/>
        </w:rPr>
      </w:pPr>
      <w:r>
        <w:rPr>
          <w:rFonts w:ascii="Calibri" w:hAnsi="Calibri"/>
          <w:sz w:val="22"/>
          <w:szCs w:val="22"/>
        </w:rPr>
        <w:t xml:space="preserve">Opportunities to contribute directly to the success of our Practice </w:t>
      </w:r>
    </w:p>
    <w:p w14:paraId="119D3087" w14:textId="77777777" w:rsidR="00EA6F78" w:rsidRDefault="00000000">
      <w:pPr>
        <w:pStyle w:val="Default"/>
        <w:numPr>
          <w:ilvl w:val="0"/>
          <w:numId w:val="2"/>
        </w:numPr>
        <w:rPr>
          <w:rFonts w:ascii="Calibri" w:hAnsi="Calibri"/>
          <w:sz w:val="22"/>
          <w:szCs w:val="22"/>
        </w:rPr>
      </w:pPr>
      <w:r>
        <w:rPr>
          <w:rFonts w:ascii="Calibri" w:hAnsi="Calibri"/>
          <w:sz w:val="22"/>
          <w:szCs w:val="22"/>
        </w:rPr>
        <w:t xml:space="preserve">Regular reviews of wages and working conditions with the objective of being competitive </w:t>
      </w:r>
    </w:p>
    <w:p w14:paraId="565B6EB4" w14:textId="77777777" w:rsidR="00EA6F78" w:rsidRDefault="00000000">
      <w:pPr>
        <w:pStyle w:val="Default"/>
        <w:numPr>
          <w:ilvl w:val="0"/>
          <w:numId w:val="2"/>
        </w:numPr>
        <w:rPr>
          <w:rFonts w:ascii="Calibri" w:hAnsi="Calibri"/>
          <w:sz w:val="22"/>
          <w:szCs w:val="22"/>
        </w:rPr>
      </w:pPr>
      <w:r>
        <w:rPr>
          <w:rFonts w:ascii="Calibri" w:hAnsi="Calibri"/>
          <w:sz w:val="22"/>
          <w:szCs w:val="22"/>
        </w:rPr>
        <w:t xml:space="preserve">Health and welfare benefits, Paid Time Off (PTO) and holidays for eligible employees. </w:t>
      </w:r>
    </w:p>
    <w:p w14:paraId="0CB2CA0F" w14:textId="77777777" w:rsidR="00EA6F78" w:rsidRDefault="00000000">
      <w:pPr>
        <w:pStyle w:val="Default"/>
        <w:numPr>
          <w:ilvl w:val="0"/>
          <w:numId w:val="2"/>
        </w:numPr>
        <w:rPr>
          <w:rFonts w:ascii="Calibri" w:hAnsi="Calibri"/>
          <w:sz w:val="22"/>
          <w:szCs w:val="22"/>
        </w:rPr>
      </w:pPr>
      <w:r>
        <w:rPr>
          <w:rFonts w:ascii="Calibri" w:hAnsi="Calibri"/>
          <w:sz w:val="22"/>
          <w:szCs w:val="22"/>
        </w:rPr>
        <w:t xml:space="preserve">Open opportunities to discuss any issue or problem with management. </w:t>
      </w:r>
    </w:p>
    <w:p w14:paraId="41FE4CAF" w14:textId="77777777" w:rsidR="00EA6F78" w:rsidRDefault="00000000">
      <w:pPr>
        <w:pStyle w:val="Default"/>
        <w:numPr>
          <w:ilvl w:val="0"/>
          <w:numId w:val="2"/>
        </w:numPr>
        <w:rPr>
          <w:rFonts w:ascii="Calibri" w:hAnsi="Calibri"/>
          <w:sz w:val="22"/>
          <w:szCs w:val="22"/>
        </w:rPr>
      </w:pPr>
      <w:r>
        <w:rPr>
          <w:rFonts w:ascii="Calibri" w:hAnsi="Calibri"/>
          <w:sz w:val="22"/>
          <w:szCs w:val="22"/>
        </w:rPr>
        <w:t xml:space="preserve">Prompt responses to complaints brought to the attention of management. </w:t>
      </w:r>
    </w:p>
    <w:p w14:paraId="53D0A7FF" w14:textId="77777777" w:rsidR="00EA6F78" w:rsidRDefault="00000000">
      <w:pPr>
        <w:pStyle w:val="Default"/>
        <w:numPr>
          <w:ilvl w:val="0"/>
          <w:numId w:val="2"/>
        </w:numPr>
        <w:rPr>
          <w:rFonts w:ascii="Calibri" w:hAnsi="Calibri"/>
          <w:sz w:val="22"/>
          <w:szCs w:val="22"/>
        </w:rPr>
      </w:pPr>
      <w:r>
        <w:rPr>
          <w:rFonts w:ascii="Calibri" w:hAnsi="Calibri"/>
          <w:sz w:val="22"/>
          <w:szCs w:val="22"/>
        </w:rPr>
        <w:t xml:space="preserve">Respect for individual rights and the treatment of all employees with dignity and respect. </w:t>
      </w:r>
    </w:p>
    <w:p w14:paraId="06C9B3FD" w14:textId="77777777" w:rsidR="00EA6F78" w:rsidRDefault="00EA6F78">
      <w:pPr>
        <w:pStyle w:val="Default"/>
        <w:jc w:val="both"/>
        <w:rPr>
          <w:sz w:val="22"/>
          <w:szCs w:val="22"/>
        </w:rPr>
      </w:pPr>
    </w:p>
    <w:p w14:paraId="030A95EE" w14:textId="77777777" w:rsidR="00EA6F78" w:rsidRDefault="00000000">
      <w:pPr>
        <w:pStyle w:val="Subtitle"/>
        <w:rPr>
          <w:rFonts w:ascii="Arial" w:eastAsia="Arial" w:hAnsi="Arial" w:cs="Arial"/>
        </w:rPr>
      </w:pPr>
      <w:r>
        <w:rPr>
          <w:color w:val="6FAEB5"/>
          <w:sz w:val="24"/>
          <w:szCs w:val="24"/>
          <w:u w:val="single" w:color="6FAEB5"/>
        </w:rPr>
        <w:t xml:space="preserve">What Health &amp; Psychiatry expects from you? </w:t>
      </w:r>
    </w:p>
    <w:p w14:paraId="48267499" w14:textId="77777777" w:rsidR="00EA6F78" w:rsidRDefault="00000000">
      <w:pPr>
        <w:pStyle w:val="Default"/>
        <w:numPr>
          <w:ilvl w:val="0"/>
          <w:numId w:val="4"/>
        </w:numPr>
        <w:rPr>
          <w:rFonts w:ascii="Calibri" w:hAnsi="Calibri"/>
          <w:sz w:val="22"/>
          <w:szCs w:val="22"/>
        </w:rPr>
      </w:pPr>
      <w:r>
        <w:rPr>
          <w:rFonts w:ascii="Calibri" w:hAnsi="Calibri"/>
          <w:sz w:val="22"/>
          <w:szCs w:val="22"/>
        </w:rPr>
        <w:t xml:space="preserve">Make each working day as satisfying and rewarding as possible. </w:t>
      </w:r>
    </w:p>
    <w:p w14:paraId="0653E0B6" w14:textId="77777777" w:rsidR="00EA6F78" w:rsidRDefault="00000000">
      <w:pPr>
        <w:pStyle w:val="Default"/>
        <w:numPr>
          <w:ilvl w:val="0"/>
          <w:numId w:val="4"/>
        </w:numPr>
        <w:rPr>
          <w:rFonts w:ascii="Calibri" w:hAnsi="Calibri"/>
          <w:sz w:val="22"/>
          <w:szCs w:val="22"/>
        </w:rPr>
      </w:pPr>
      <w:r>
        <w:rPr>
          <w:rFonts w:ascii="Calibri" w:hAnsi="Calibri"/>
          <w:sz w:val="22"/>
          <w:szCs w:val="22"/>
        </w:rPr>
        <w:t xml:space="preserve">Know your own duties and how to do them promptly and correctly. </w:t>
      </w:r>
    </w:p>
    <w:p w14:paraId="5AE06967" w14:textId="77777777" w:rsidR="00EA6F78" w:rsidRDefault="00000000">
      <w:pPr>
        <w:pStyle w:val="Default"/>
        <w:numPr>
          <w:ilvl w:val="0"/>
          <w:numId w:val="4"/>
        </w:numPr>
        <w:rPr>
          <w:rFonts w:ascii="Calibri" w:hAnsi="Calibri"/>
          <w:sz w:val="22"/>
          <w:szCs w:val="22"/>
        </w:rPr>
      </w:pPr>
      <w:r>
        <w:rPr>
          <w:rFonts w:ascii="Calibri" w:hAnsi="Calibri"/>
          <w:sz w:val="22"/>
          <w:szCs w:val="22"/>
        </w:rPr>
        <w:t>Uphold our core values and make them your own; show mutual respect to coworkers</w:t>
      </w:r>
    </w:p>
    <w:p w14:paraId="6E38729A" w14:textId="77777777" w:rsidR="00EA6F78" w:rsidRDefault="00000000">
      <w:pPr>
        <w:pStyle w:val="Default"/>
        <w:numPr>
          <w:ilvl w:val="0"/>
          <w:numId w:val="4"/>
        </w:numPr>
        <w:rPr>
          <w:rFonts w:ascii="Calibri" w:hAnsi="Calibri"/>
          <w:sz w:val="22"/>
          <w:szCs w:val="22"/>
        </w:rPr>
      </w:pPr>
      <w:r>
        <w:rPr>
          <w:rFonts w:ascii="Calibri" w:hAnsi="Calibri"/>
          <w:sz w:val="22"/>
          <w:szCs w:val="22"/>
        </w:rPr>
        <w:t xml:space="preserve">Cooperate with management and maintain a good team environment. </w:t>
      </w:r>
    </w:p>
    <w:p w14:paraId="06916427" w14:textId="77777777" w:rsidR="00EA6F78" w:rsidRDefault="00000000">
      <w:pPr>
        <w:pStyle w:val="Default"/>
        <w:numPr>
          <w:ilvl w:val="0"/>
          <w:numId w:val="4"/>
        </w:numPr>
        <w:rPr>
          <w:rFonts w:ascii="Calibri" w:hAnsi="Calibri"/>
          <w:sz w:val="22"/>
          <w:szCs w:val="22"/>
        </w:rPr>
      </w:pPr>
      <w:r>
        <w:rPr>
          <w:rFonts w:ascii="Calibri" w:hAnsi="Calibri"/>
          <w:sz w:val="22"/>
          <w:szCs w:val="22"/>
        </w:rPr>
        <w:t xml:space="preserve">Perform every task to the very best of your ability. </w:t>
      </w:r>
    </w:p>
    <w:p w14:paraId="12BBD65B" w14:textId="77777777" w:rsidR="00EA6F78" w:rsidRDefault="00000000">
      <w:pPr>
        <w:pStyle w:val="Default"/>
        <w:numPr>
          <w:ilvl w:val="0"/>
          <w:numId w:val="4"/>
        </w:numPr>
        <w:rPr>
          <w:rFonts w:ascii="Calibri" w:hAnsi="Calibri"/>
          <w:sz w:val="22"/>
          <w:szCs w:val="22"/>
        </w:rPr>
      </w:pPr>
      <w:r>
        <w:rPr>
          <w:rFonts w:ascii="Calibri" w:hAnsi="Calibri"/>
          <w:sz w:val="22"/>
          <w:szCs w:val="22"/>
        </w:rPr>
        <w:t xml:space="preserve">Contribute your suggestions to improve the quality of Health &amp; Psychiatry. </w:t>
      </w:r>
    </w:p>
    <w:p w14:paraId="4B1B1EA6" w14:textId="77777777" w:rsidR="00EA6F78" w:rsidRDefault="00000000">
      <w:pPr>
        <w:pStyle w:val="Default"/>
        <w:numPr>
          <w:ilvl w:val="0"/>
          <w:numId w:val="4"/>
        </w:numPr>
        <w:rPr>
          <w:rFonts w:ascii="Calibri" w:hAnsi="Calibri"/>
          <w:sz w:val="22"/>
          <w:szCs w:val="22"/>
        </w:rPr>
      </w:pPr>
      <w:r>
        <w:rPr>
          <w:rFonts w:ascii="Calibri" w:hAnsi="Calibri"/>
          <w:sz w:val="22"/>
          <w:szCs w:val="22"/>
        </w:rPr>
        <w:t xml:space="preserve">Grasp the opportunities for personal development that will be offered to you. </w:t>
      </w:r>
    </w:p>
    <w:p w14:paraId="6A73ABFB" w14:textId="77777777" w:rsidR="00EA6F78" w:rsidRDefault="00000000">
      <w:pPr>
        <w:pStyle w:val="Default"/>
        <w:numPr>
          <w:ilvl w:val="0"/>
          <w:numId w:val="4"/>
        </w:numPr>
        <w:rPr>
          <w:rFonts w:ascii="Calibri" w:hAnsi="Calibri"/>
          <w:sz w:val="22"/>
          <w:szCs w:val="22"/>
        </w:rPr>
      </w:pPr>
      <w:r>
        <w:rPr>
          <w:rFonts w:ascii="Calibri" w:hAnsi="Calibri"/>
          <w:sz w:val="22"/>
          <w:szCs w:val="22"/>
        </w:rPr>
        <w:t xml:space="preserve">Think holistically about the success of your team, your patients and the Practice. </w:t>
      </w:r>
    </w:p>
    <w:p w14:paraId="7299A8AD" w14:textId="77777777" w:rsidR="00EA6F78" w:rsidRDefault="00EA6F78">
      <w:pPr>
        <w:pStyle w:val="Default"/>
        <w:jc w:val="both"/>
        <w:rPr>
          <w:rFonts w:ascii="Calibri" w:eastAsia="Calibri" w:hAnsi="Calibri" w:cs="Calibri"/>
          <w:sz w:val="22"/>
          <w:szCs w:val="22"/>
        </w:rPr>
      </w:pPr>
    </w:p>
    <w:p w14:paraId="0BE8F5A7" w14:textId="77777777" w:rsidR="00EA6F78" w:rsidRDefault="00000000">
      <w:pPr>
        <w:pStyle w:val="BodyA"/>
        <w:jc w:val="both"/>
        <w:rPr>
          <w:b/>
          <w:bCs/>
        </w:rPr>
      </w:pPr>
      <w:r>
        <w:t>It is highly recommended that you go through this handbook during your orientation and keep it handy throughout your employment with us!</w:t>
      </w:r>
    </w:p>
    <w:p w14:paraId="0324C470" w14:textId="77777777" w:rsidR="00EA6F78" w:rsidRDefault="00000000">
      <w:pPr>
        <w:pStyle w:val="BodyA"/>
      </w:pPr>
      <w:r>
        <w:rPr>
          <w:rFonts w:ascii="Arial Unicode MS" w:hAnsi="Arial Unicode MS"/>
          <w:color w:val="6FAEB5"/>
          <w:u w:color="6FAEB5"/>
        </w:rPr>
        <w:br w:type="page"/>
      </w:r>
    </w:p>
    <w:bookmarkStart w:id="2" w:name="_Toc2"/>
    <w:p w14:paraId="3490BC14" w14:textId="77777777" w:rsidR="00EA6F78" w:rsidRDefault="00000000">
      <w:pPr>
        <w:pStyle w:val="Heading"/>
      </w:pPr>
      <w:r>
        <w:rPr>
          <w:noProof/>
          <w:color w:val="6FAEB5"/>
          <w:sz w:val="56"/>
          <w:szCs w:val="56"/>
          <w:u w:color="6FAEB5"/>
        </w:rPr>
        <w:lastRenderedPageBreak/>
        <mc:AlternateContent>
          <mc:Choice Requires="wps">
            <w:drawing>
              <wp:anchor distT="0" distB="0" distL="0" distR="0" simplePos="0" relativeHeight="251640832" behindDoc="1" locked="0" layoutInCell="1" allowOverlap="1" wp14:anchorId="2B9CF4E9" wp14:editId="3F6C6A95">
                <wp:simplePos x="0" y="0"/>
                <wp:positionH relativeFrom="page">
                  <wp:posOffset>657224</wp:posOffset>
                </wp:positionH>
                <wp:positionV relativeFrom="line">
                  <wp:posOffset>-314959</wp:posOffset>
                </wp:positionV>
                <wp:extent cx="6467476" cy="8448676"/>
                <wp:effectExtent l="0" t="0" r="0" b="0"/>
                <wp:wrapNone/>
                <wp:docPr id="1073741867" name="officeArt object" descr="Google Shape;83;p2"/>
                <wp:cNvGraphicFramePr/>
                <a:graphic xmlns:a="http://schemas.openxmlformats.org/drawingml/2006/main">
                  <a:graphicData uri="http://schemas.microsoft.com/office/word/2010/wordprocessingShape">
                    <wps:wsp>
                      <wps:cNvSpPr/>
                      <wps:spPr>
                        <a:xfrm>
                          <a:off x="0" y="0"/>
                          <a:ext cx="6467476" cy="8448676"/>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anchor>
            </w:drawing>
          </mc:Choice>
          <mc:Fallback>
            <w:pict>
              <v:shape id="_x0000_s1067" style="visibility:visible;position:absolute;margin-left:51.7pt;margin-top:-24.8pt;width:509.2pt;height:665.2pt;z-index:-251675648;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noProof/>
          <w:color w:val="6FAEB5"/>
          <w:sz w:val="56"/>
          <w:szCs w:val="56"/>
          <w:u w:color="6FAEB5"/>
        </w:rPr>
        <mc:AlternateContent>
          <mc:Choice Requires="wps">
            <w:drawing>
              <wp:anchor distT="0" distB="0" distL="0" distR="0" simplePos="0" relativeHeight="251639808" behindDoc="1" locked="0" layoutInCell="1" allowOverlap="1" wp14:anchorId="3D41AB19" wp14:editId="1B4DB72D">
                <wp:simplePos x="0" y="0"/>
                <wp:positionH relativeFrom="page">
                  <wp:posOffset>380999</wp:posOffset>
                </wp:positionH>
                <wp:positionV relativeFrom="line">
                  <wp:posOffset>-534035</wp:posOffset>
                </wp:positionV>
                <wp:extent cx="7000242" cy="8896350"/>
                <wp:effectExtent l="0" t="0" r="0" b="0"/>
                <wp:wrapNone/>
                <wp:docPr id="1073741868" name="officeArt object" descr="Google Shape;83;p2"/>
                <wp:cNvGraphicFramePr/>
                <a:graphic xmlns:a="http://schemas.openxmlformats.org/drawingml/2006/main">
                  <a:graphicData uri="http://schemas.microsoft.com/office/word/2010/wordprocessingShape">
                    <wps:wsp>
                      <wps:cNvSpPr/>
                      <wps:spPr>
                        <a:xfrm>
                          <a:off x="0" y="0"/>
                          <a:ext cx="7000242" cy="8896350"/>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anchor>
            </w:drawing>
          </mc:Choice>
          <mc:Fallback>
            <w:pict>
              <v:shape id="_x0000_s1068" style="visibility:visible;position:absolute;margin-left:30.0pt;margin-top:-42.1pt;width:551.2pt;height:700.5pt;z-index:-251676672;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5CC5CA"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rFonts w:eastAsia="Arial Unicode MS" w:cs="Arial Unicode MS"/>
          <w:color w:val="6FAEB5"/>
          <w:sz w:val="56"/>
          <w:szCs w:val="56"/>
          <w:u w:color="6FAEB5"/>
        </w:rPr>
        <w:t>About the Practice</w:t>
      </w:r>
      <w:bookmarkEnd w:id="2"/>
    </w:p>
    <w:p w14:paraId="2F8C185F" w14:textId="77777777" w:rsidR="00EA6F78" w:rsidRDefault="00000000">
      <w:pPr>
        <w:pStyle w:val="Default"/>
        <w:rPr>
          <w:sz w:val="36"/>
          <w:szCs w:val="36"/>
        </w:rPr>
      </w:pPr>
      <w:r>
        <w:rPr>
          <w:color w:val="CCBE04"/>
          <w:sz w:val="36"/>
          <w:szCs w:val="36"/>
          <w:u w:color="CCBE04"/>
        </w:rPr>
        <w:t>______________________________________________</w:t>
      </w:r>
      <w:r>
        <w:rPr>
          <w:sz w:val="36"/>
          <w:szCs w:val="36"/>
        </w:rPr>
        <w:t xml:space="preserve"> </w:t>
      </w:r>
    </w:p>
    <w:p w14:paraId="2C8FBB78" w14:textId="77777777" w:rsidR="00EA6F78" w:rsidRDefault="00000000">
      <w:pPr>
        <w:pStyle w:val="BodyA"/>
        <w:rPr>
          <w:b/>
          <w:bCs/>
          <w:color w:val="B9A777"/>
          <w:sz w:val="36"/>
          <w:szCs w:val="36"/>
          <w:u w:color="B9A777"/>
        </w:rPr>
      </w:pPr>
      <w:r>
        <w:rPr>
          <w:b/>
          <w:bCs/>
          <w:color w:val="B9A777"/>
          <w:sz w:val="36"/>
          <w:szCs w:val="36"/>
          <w:u w:color="B9A777"/>
        </w:rPr>
        <w:br/>
        <w:t>COMPANY PROFILE</w:t>
      </w:r>
    </w:p>
    <w:p w14:paraId="2117C4F6" w14:textId="3FE21DB3" w:rsidR="00EA6F78" w:rsidRDefault="00000000">
      <w:pPr>
        <w:pStyle w:val="BodyA"/>
        <w:jc w:val="both"/>
        <w:rPr>
          <w:b/>
          <w:bCs/>
          <w:color w:val="B9A777"/>
          <w:sz w:val="36"/>
          <w:szCs w:val="36"/>
          <w:u w:color="B9A777"/>
        </w:rPr>
      </w:pPr>
      <w:r>
        <w:rPr>
          <w:color w:val="3F3F3F"/>
          <w:u w:color="3F3F3F"/>
        </w:rPr>
        <w:t xml:space="preserve">Health &amp; Psychiatrist Consultants was founded in 2009 by Mr. Usman Ezad as a mechanism to create better service options for patients and provide innovative solutions in a traditional market. Since our establishment, we have treated over 20,000 patients and opened a number of remote clinics under phase one which are managed by 61 employees at our HQ, a 12,000 sq. ft with a lot size of 3.3 acre on the main Tampa Road valued at $4 </w:t>
      </w:r>
      <w:r w:rsidR="00092731">
        <w:rPr>
          <w:color w:val="3F3F3F"/>
          <w:u w:color="3F3F3F"/>
        </w:rPr>
        <w:t xml:space="preserve">million.  </w:t>
      </w:r>
      <w:r>
        <w:rPr>
          <w:color w:val="3F3F3F"/>
          <w:u w:color="3F3F3F"/>
        </w:rPr>
        <w:t xml:space="preserve">                                       .                                             </w:t>
      </w:r>
      <w:r>
        <w:rPr>
          <w:b/>
          <w:bCs/>
          <w:color w:val="B9A777"/>
          <w:u w:color="B9A777"/>
        </w:rPr>
        <w:t xml:space="preserve">  </w:t>
      </w:r>
      <w:r>
        <w:rPr>
          <w:b/>
          <w:bCs/>
          <w:color w:val="B9A777"/>
          <w:sz w:val="24"/>
          <w:szCs w:val="24"/>
          <w:u w:color="B9A777"/>
        </w:rPr>
        <w:br/>
      </w:r>
      <w:r>
        <w:rPr>
          <w:b/>
          <w:bCs/>
          <w:color w:val="B9A777"/>
          <w:sz w:val="36"/>
          <w:szCs w:val="36"/>
          <w:u w:color="B9A777"/>
        </w:rPr>
        <w:br/>
        <w:t>VISION</w:t>
      </w:r>
    </w:p>
    <w:p w14:paraId="27EBC718" w14:textId="77777777" w:rsidR="00EA6F78" w:rsidRDefault="00000000">
      <w:pPr>
        <w:pStyle w:val="NormalWeb"/>
        <w:spacing w:before="0" w:after="0"/>
        <w:ind w:left="20" w:right="8"/>
        <w:jc w:val="both"/>
        <w:rPr>
          <w:rFonts w:ascii="Calibri" w:eastAsia="Calibri" w:hAnsi="Calibri" w:cs="Calibri"/>
          <w:sz w:val="22"/>
          <w:szCs w:val="22"/>
        </w:rPr>
      </w:pPr>
      <w:r>
        <w:rPr>
          <w:rFonts w:ascii="Calibri" w:hAnsi="Calibri"/>
          <w:b/>
          <w:bCs/>
          <w:color w:val="424242"/>
          <w:sz w:val="22"/>
          <w:szCs w:val="22"/>
          <w:u w:color="424242"/>
        </w:rPr>
        <w:t>Affordable, Accessible &amp; Reliable.</w:t>
      </w:r>
    </w:p>
    <w:p w14:paraId="1B41A043" w14:textId="77777777" w:rsidR="00EA6F78" w:rsidRDefault="00000000">
      <w:pPr>
        <w:pStyle w:val="NormalWeb"/>
        <w:spacing w:before="19" w:after="0"/>
        <w:ind w:left="20" w:right="8"/>
        <w:jc w:val="both"/>
        <w:rPr>
          <w:rFonts w:ascii="Calibri" w:eastAsia="Calibri" w:hAnsi="Calibri" w:cs="Calibri"/>
          <w:color w:val="3F3F3F"/>
          <w:sz w:val="22"/>
          <w:szCs w:val="22"/>
          <w:u w:color="3F3F3F"/>
        </w:rPr>
      </w:pPr>
      <w:r>
        <w:rPr>
          <w:rFonts w:ascii="Calibri" w:hAnsi="Calibri"/>
          <w:color w:val="3F3F3F"/>
          <w:sz w:val="22"/>
          <w:szCs w:val="22"/>
          <w:u w:color="3F3F3F"/>
        </w:rPr>
        <w:t>Our Vision is to provide an Innovative Telehealth approach fully integrated for efficient delivery of high value, patient-centered care. We offer world class Multidisciplinary Healthcare services to improve quality and delivery of care while bringing patients and clinicians together.</w:t>
      </w:r>
    </w:p>
    <w:p w14:paraId="3FADFB30" w14:textId="77777777" w:rsidR="00EA6F78" w:rsidRDefault="00EA6F78">
      <w:pPr>
        <w:pStyle w:val="NormalWeb"/>
        <w:spacing w:before="19" w:after="0"/>
        <w:ind w:left="20" w:right="8"/>
        <w:jc w:val="both"/>
        <w:rPr>
          <w:rFonts w:ascii="Calibri" w:eastAsia="Calibri" w:hAnsi="Calibri" w:cs="Calibri"/>
          <w:color w:val="3F3F3F"/>
          <w:u w:color="3F3F3F"/>
        </w:rPr>
      </w:pPr>
    </w:p>
    <w:p w14:paraId="108A39E8" w14:textId="77777777" w:rsidR="00EA6F78" w:rsidRDefault="00000000">
      <w:pPr>
        <w:pStyle w:val="NormalWeb"/>
        <w:spacing w:before="19" w:after="0"/>
        <w:ind w:left="20" w:right="8"/>
        <w:jc w:val="both"/>
        <w:rPr>
          <w:rFonts w:ascii="Calibri" w:eastAsia="Calibri" w:hAnsi="Calibri" w:cs="Calibri"/>
          <w:color w:val="3F3F3F"/>
          <w:sz w:val="22"/>
          <w:szCs w:val="22"/>
          <w:u w:color="3F3F3F"/>
        </w:rPr>
      </w:pPr>
      <w:r>
        <w:rPr>
          <w:rFonts w:ascii="Calibri" w:hAnsi="Calibri"/>
          <w:b/>
          <w:bCs/>
          <w:color w:val="B9A777"/>
          <w:sz w:val="36"/>
          <w:szCs w:val="36"/>
          <w:u w:color="B9A777"/>
        </w:rPr>
        <w:t>MISSION</w:t>
      </w:r>
      <w:r>
        <w:rPr>
          <w:rFonts w:ascii="Calibri" w:eastAsia="Calibri" w:hAnsi="Calibri" w:cs="Calibri"/>
          <w:b/>
          <w:bCs/>
          <w:color w:val="B9A777"/>
          <w:sz w:val="36"/>
          <w:szCs w:val="36"/>
          <w:u w:color="B9A777"/>
        </w:rPr>
        <w:br/>
      </w:r>
      <w:r>
        <w:rPr>
          <w:rFonts w:ascii="Calibri" w:eastAsia="Calibri" w:hAnsi="Calibri" w:cs="Calibri"/>
          <w:color w:val="3F3F3F"/>
          <w:u w:color="3F3F3F"/>
        </w:rPr>
        <w:br/>
      </w:r>
      <w:r>
        <w:rPr>
          <w:rFonts w:ascii="Calibri" w:hAnsi="Calibri"/>
          <w:color w:val="3F3F3F"/>
          <w:sz w:val="22"/>
          <w:szCs w:val="22"/>
          <w:u w:color="3F3F3F"/>
        </w:rPr>
        <w:t xml:space="preserve">To offer </w:t>
      </w:r>
      <w:r>
        <w:rPr>
          <w:rFonts w:ascii="Calibri" w:hAnsi="Calibri"/>
          <w:b/>
          <w:bCs/>
          <w:color w:val="3F3F3F"/>
          <w:sz w:val="22"/>
          <w:szCs w:val="22"/>
          <w:u w:color="3F3F3F"/>
        </w:rPr>
        <w:t>compassionate</w:t>
      </w:r>
      <w:r>
        <w:rPr>
          <w:rFonts w:ascii="Calibri" w:hAnsi="Calibri"/>
          <w:color w:val="3F3F3F"/>
          <w:sz w:val="22"/>
          <w:szCs w:val="22"/>
          <w:u w:color="3F3F3F"/>
        </w:rPr>
        <w:t xml:space="preserve"> healthcare experience with deep sense of hope, health and harmony through customized behavioral healthcare, professional medical services and state of the art cosmetic therapies.</w:t>
      </w:r>
    </w:p>
    <w:p w14:paraId="21DC281D" w14:textId="77777777" w:rsidR="00EA6F78" w:rsidRDefault="00000000">
      <w:pPr>
        <w:pStyle w:val="NormalWeb"/>
        <w:spacing w:before="19" w:after="0"/>
        <w:ind w:left="20" w:right="8"/>
        <w:jc w:val="both"/>
        <w:rPr>
          <w:rFonts w:ascii="Calibri" w:eastAsia="Calibri" w:hAnsi="Calibri" w:cs="Calibri"/>
          <w:color w:val="3F3F3F"/>
          <w:u w:color="3F3F3F"/>
        </w:rPr>
      </w:pPr>
      <w:r>
        <w:rPr>
          <w:rFonts w:ascii="Calibri" w:eastAsia="Calibri" w:hAnsi="Calibri" w:cs="Calibri"/>
          <w:noProof/>
          <w:color w:val="3F3F3F"/>
          <w:u w:color="3F3F3F"/>
        </w:rPr>
        <w:drawing>
          <wp:inline distT="0" distB="0" distL="0" distR="0" wp14:anchorId="0F78EBB4" wp14:editId="2CF70E44">
            <wp:extent cx="2638425" cy="3143250"/>
            <wp:effectExtent l="0" t="0" r="0" b="0"/>
            <wp:docPr id="1073741869" name="officeArt object" descr="Picture 3"/>
            <wp:cNvGraphicFramePr/>
            <a:graphic xmlns:a="http://schemas.openxmlformats.org/drawingml/2006/main">
              <a:graphicData uri="http://schemas.openxmlformats.org/drawingml/2006/picture">
                <pic:pic xmlns:pic="http://schemas.openxmlformats.org/drawingml/2006/picture">
                  <pic:nvPicPr>
                    <pic:cNvPr id="1073741869" name="Picture 3" descr="Picture 3"/>
                    <pic:cNvPicPr>
                      <a:picLocks noChangeAspect="1"/>
                    </pic:cNvPicPr>
                  </pic:nvPicPr>
                  <pic:blipFill>
                    <a:blip r:embed="rId8"/>
                    <a:stretch>
                      <a:fillRect/>
                    </a:stretch>
                  </pic:blipFill>
                  <pic:spPr>
                    <a:xfrm>
                      <a:off x="0" y="0"/>
                      <a:ext cx="2638425" cy="3143250"/>
                    </a:xfrm>
                    <a:prstGeom prst="rect">
                      <a:avLst/>
                    </a:prstGeom>
                    <a:ln w="12700" cap="flat">
                      <a:noFill/>
                      <a:miter lim="400000"/>
                    </a:ln>
                    <a:effectLst/>
                  </pic:spPr>
                </pic:pic>
              </a:graphicData>
            </a:graphic>
          </wp:inline>
        </w:drawing>
      </w:r>
    </w:p>
    <w:p w14:paraId="15FBA82B" w14:textId="77777777" w:rsidR="00EA6F78" w:rsidRDefault="00EA6F78">
      <w:pPr>
        <w:pStyle w:val="NormalWeb"/>
        <w:spacing w:before="19" w:after="0"/>
        <w:ind w:left="20" w:right="8"/>
        <w:jc w:val="both"/>
        <w:rPr>
          <w:rFonts w:ascii="Calibri" w:eastAsia="Calibri" w:hAnsi="Calibri" w:cs="Calibri"/>
          <w:color w:val="3F3F3F"/>
          <w:u w:color="3F3F3F"/>
        </w:rPr>
      </w:pPr>
    </w:p>
    <w:bookmarkStart w:id="3" w:name="_Toc3"/>
    <w:p w14:paraId="726F45F8" w14:textId="77777777" w:rsidR="00EA6F78" w:rsidRDefault="00000000">
      <w:pPr>
        <w:pStyle w:val="Heading"/>
        <w:rPr>
          <w:color w:val="6FAEB5"/>
          <w:sz w:val="56"/>
          <w:szCs w:val="56"/>
          <w:u w:color="6FAEB5"/>
        </w:rPr>
      </w:pPr>
      <w:r>
        <w:rPr>
          <w:noProof/>
          <w:color w:val="6FAEB5"/>
          <w:sz w:val="56"/>
          <w:szCs w:val="56"/>
          <w:u w:color="6FAEB5"/>
        </w:rPr>
        <w:lastRenderedPageBreak/>
        <mc:AlternateContent>
          <mc:Choice Requires="wps">
            <w:drawing>
              <wp:anchor distT="0" distB="0" distL="0" distR="0" simplePos="0" relativeHeight="251641856" behindDoc="1" locked="0" layoutInCell="1" allowOverlap="1" wp14:anchorId="1CEB112F" wp14:editId="00FF00AF">
                <wp:simplePos x="0" y="0"/>
                <wp:positionH relativeFrom="page">
                  <wp:posOffset>386079</wp:posOffset>
                </wp:positionH>
                <wp:positionV relativeFrom="line">
                  <wp:posOffset>-534035</wp:posOffset>
                </wp:positionV>
                <wp:extent cx="7000242" cy="8896350"/>
                <wp:effectExtent l="0" t="0" r="0" b="0"/>
                <wp:wrapNone/>
                <wp:docPr id="1073741870" name="officeArt object" descr="Google Shape;83;p2"/>
                <wp:cNvGraphicFramePr/>
                <a:graphic xmlns:a="http://schemas.openxmlformats.org/drawingml/2006/main">
                  <a:graphicData uri="http://schemas.microsoft.com/office/word/2010/wordprocessingShape">
                    <wps:wsp>
                      <wps:cNvSpPr/>
                      <wps:spPr>
                        <a:xfrm>
                          <a:off x="0" y="0"/>
                          <a:ext cx="7000242" cy="8896350"/>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anchor>
            </w:drawing>
          </mc:Choice>
          <mc:Fallback>
            <w:pict>
              <v:shape id="_x0000_s1069" style="visibility:visible;position:absolute;margin-left:30.4pt;margin-top:-42.1pt;width:551.2pt;height:700.5pt;z-index:-251674624;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5CC5CA"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noProof/>
          <w:color w:val="6FAEB5"/>
          <w:sz w:val="56"/>
          <w:szCs w:val="56"/>
          <w:u w:color="6FAEB5"/>
        </w:rPr>
        <mc:AlternateContent>
          <mc:Choice Requires="wps">
            <w:drawing>
              <wp:anchor distT="0" distB="0" distL="0" distR="0" simplePos="0" relativeHeight="251642880" behindDoc="1" locked="0" layoutInCell="1" allowOverlap="1" wp14:anchorId="51C9ED6D" wp14:editId="4AA63CC0">
                <wp:simplePos x="0" y="0"/>
                <wp:positionH relativeFrom="page">
                  <wp:posOffset>657224</wp:posOffset>
                </wp:positionH>
                <wp:positionV relativeFrom="line">
                  <wp:posOffset>-286384</wp:posOffset>
                </wp:positionV>
                <wp:extent cx="6467476" cy="8448676"/>
                <wp:effectExtent l="0" t="0" r="0" b="0"/>
                <wp:wrapNone/>
                <wp:docPr id="1073741871" name="officeArt object" descr="Google Shape;83;p2"/>
                <wp:cNvGraphicFramePr/>
                <a:graphic xmlns:a="http://schemas.openxmlformats.org/drawingml/2006/main">
                  <a:graphicData uri="http://schemas.microsoft.com/office/word/2010/wordprocessingShape">
                    <wps:wsp>
                      <wps:cNvSpPr/>
                      <wps:spPr>
                        <a:xfrm>
                          <a:off x="0" y="0"/>
                          <a:ext cx="6467476" cy="8448676"/>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anchor>
            </w:drawing>
          </mc:Choice>
          <mc:Fallback>
            <w:pict>
              <v:shape id="_x0000_s1070" style="visibility:visible;position:absolute;margin-left:51.7pt;margin-top:-22.5pt;width:509.2pt;height:665.2pt;z-index:-251673600;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rFonts w:eastAsia="Arial Unicode MS" w:cs="Arial Unicode MS"/>
          <w:color w:val="6FAEB5"/>
          <w:sz w:val="56"/>
          <w:szCs w:val="56"/>
          <w:u w:color="6FAEB5"/>
        </w:rPr>
        <w:t>Chief Medical Officer</w:t>
      </w:r>
      <w:bookmarkEnd w:id="3"/>
    </w:p>
    <w:p w14:paraId="31DC3ED2" w14:textId="77777777" w:rsidR="00EA6F78" w:rsidRDefault="00000000">
      <w:pPr>
        <w:pStyle w:val="Default"/>
        <w:rPr>
          <w:sz w:val="36"/>
          <w:szCs w:val="36"/>
        </w:rPr>
      </w:pPr>
      <w:r>
        <w:rPr>
          <w:color w:val="CCBE04"/>
          <w:sz w:val="36"/>
          <w:szCs w:val="36"/>
          <w:u w:color="CCBE04"/>
        </w:rPr>
        <w:t>______________________________________________</w:t>
      </w:r>
      <w:r>
        <w:rPr>
          <w:sz w:val="36"/>
          <w:szCs w:val="36"/>
        </w:rPr>
        <w:t xml:space="preserve"> </w:t>
      </w:r>
    </w:p>
    <w:p w14:paraId="6962BE5A" w14:textId="77777777" w:rsidR="00EA6F78" w:rsidRDefault="00EA6F78">
      <w:pPr>
        <w:pStyle w:val="BodyA"/>
        <w:rPr>
          <w:color w:val="3F3F3F"/>
          <w:sz w:val="24"/>
          <w:szCs w:val="24"/>
          <w:u w:color="3F3F3F"/>
        </w:rPr>
      </w:pPr>
    </w:p>
    <w:p w14:paraId="0C2D6827" w14:textId="77777777" w:rsidR="00EA6F78" w:rsidRDefault="00000000">
      <w:pPr>
        <w:pStyle w:val="BodyA"/>
        <w:jc w:val="both"/>
        <w:rPr>
          <w:color w:val="3F3F3F"/>
          <w:sz w:val="14"/>
          <w:szCs w:val="14"/>
          <w:u w:color="3F3F3F"/>
        </w:rPr>
      </w:pPr>
      <w:r>
        <w:rPr>
          <w:color w:val="5CC5CA"/>
          <w:sz w:val="40"/>
          <w:szCs w:val="40"/>
          <w:u w:color="5CC5CA"/>
        </w:rPr>
        <w:t>Dinar Sajan, MD</w:t>
      </w:r>
    </w:p>
    <w:p w14:paraId="45015165" w14:textId="77777777" w:rsidR="00EA6F78" w:rsidRDefault="00000000">
      <w:pPr>
        <w:pStyle w:val="BodyA"/>
        <w:jc w:val="both"/>
        <w:rPr>
          <w:color w:val="3F3F3F"/>
          <w:u w:color="3F3F3F"/>
        </w:rPr>
      </w:pPr>
      <w:r>
        <w:rPr>
          <w:color w:val="3F3F3F"/>
          <w:u w:color="3F3F3F"/>
        </w:rPr>
        <w:t xml:space="preserve">Dr. Sajan completed her training in Adult Psychiatry at Northwestern Memorial Hospital, Chicago. </w:t>
      </w:r>
    </w:p>
    <w:p w14:paraId="5E9C767E" w14:textId="77777777" w:rsidR="00EA6F78" w:rsidRDefault="00000000">
      <w:pPr>
        <w:pStyle w:val="BodyA"/>
        <w:jc w:val="both"/>
        <w:rPr>
          <w:color w:val="3F3F3F"/>
          <w:u w:color="3F3F3F"/>
        </w:rPr>
      </w:pPr>
      <w:r>
        <w:rPr>
          <w:color w:val="3F3F3F"/>
          <w:u w:color="3F3F3F"/>
        </w:rPr>
        <w:t xml:space="preserve">She has been awarded </w:t>
      </w:r>
      <w:r>
        <w:rPr>
          <w:rFonts w:ascii="Arial Unicode MS" w:hAnsi="Arial Unicode MS"/>
          <w:color w:val="3F3F3F"/>
          <w:u w:color="3F3F3F"/>
          <w:rtl/>
          <w:lang w:val="ar-SA"/>
        </w:rPr>
        <w:t>“</w:t>
      </w:r>
      <w:r>
        <w:rPr>
          <w:color w:val="3F3F3F"/>
          <w:u w:color="3F3F3F"/>
        </w:rPr>
        <w:t>Top Psychiatrist in Clearwater” and was included in The Marquis’s Who’s Who Publications for her outstanding achievement.</w:t>
      </w:r>
    </w:p>
    <w:p w14:paraId="337AA1B5" w14:textId="77777777" w:rsidR="00EA6F78" w:rsidRDefault="00000000">
      <w:pPr>
        <w:pStyle w:val="BodyA"/>
        <w:jc w:val="both"/>
        <w:rPr>
          <w:color w:val="3F3F3F"/>
          <w:u w:color="3F3F3F"/>
        </w:rPr>
      </w:pPr>
      <w:r>
        <w:rPr>
          <w:color w:val="3F3F3F"/>
          <w:u w:color="3F3F3F"/>
        </w:rPr>
        <w:t>At Health &amp; Psychiatry, Dr. Sajan focuses on providing individualized treatment plans and her philosophy is clearly articulated within her practice; all clients are treated with compassion &amp; thorough care.</w:t>
      </w:r>
    </w:p>
    <w:p w14:paraId="029A5FBE" w14:textId="77777777" w:rsidR="00EA6F78" w:rsidRDefault="00EA6F78">
      <w:pPr>
        <w:pStyle w:val="BodyA"/>
        <w:jc w:val="both"/>
        <w:rPr>
          <w:color w:val="3F3F3F"/>
          <w:sz w:val="24"/>
          <w:szCs w:val="24"/>
          <w:u w:color="3F3F3F"/>
        </w:rPr>
      </w:pPr>
    </w:p>
    <w:p w14:paraId="7757BE55" w14:textId="77777777" w:rsidR="00EA6F78" w:rsidRDefault="00000000">
      <w:pPr>
        <w:pStyle w:val="BodyA"/>
        <w:jc w:val="center"/>
        <w:rPr>
          <w:color w:val="3F3F3F"/>
          <w:sz w:val="24"/>
          <w:szCs w:val="24"/>
          <w:u w:color="3F3F3F"/>
        </w:rPr>
      </w:pPr>
      <w:r>
        <w:rPr>
          <w:noProof/>
        </w:rPr>
        <w:drawing>
          <wp:inline distT="0" distB="0" distL="0" distR="0" wp14:anchorId="667561FF" wp14:editId="403D6215">
            <wp:extent cx="4804012" cy="3698988"/>
            <wp:effectExtent l="0" t="0" r="0" b="0"/>
            <wp:docPr id="1073741872"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72" name="Text, letterDescription automatically generated" descr="Text, letterDescription automatically generated"/>
                    <pic:cNvPicPr>
                      <a:picLocks noChangeAspect="1"/>
                    </pic:cNvPicPr>
                  </pic:nvPicPr>
                  <pic:blipFill>
                    <a:blip r:embed="rId9"/>
                    <a:stretch>
                      <a:fillRect/>
                    </a:stretch>
                  </pic:blipFill>
                  <pic:spPr>
                    <a:xfrm>
                      <a:off x="0" y="0"/>
                      <a:ext cx="4804012" cy="3698988"/>
                    </a:xfrm>
                    <a:prstGeom prst="rect">
                      <a:avLst/>
                    </a:prstGeom>
                    <a:ln w="12700" cap="flat">
                      <a:noFill/>
                      <a:miter lim="400000"/>
                    </a:ln>
                    <a:effectLst/>
                  </pic:spPr>
                </pic:pic>
              </a:graphicData>
            </a:graphic>
          </wp:inline>
        </w:drawing>
      </w:r>
    </w:p>
    <w:p w14:paraId="7C2DB990" w14:textId="77777777" w:rsidR="00EA6F78" w:rsidRDefault="00000000">
      <w:pPr>
        <w:pStyle w:val="Heading"/>
      </w:pPr>
      <w:r>
        <w:rPr>
          <w:rFonts w:ascii="Arial Unicode MS" w:eastAsia="Arial Unicode MS" w:hAnsi="Arial Unicode MS" w:cs="Arial Unicode MS"/>
          <w:color w:val="6FAEB5"/>
          <w:sz w:val="56"/>
          <w:szCs w:val="56"/>
          <w:u w:color="6FAEB5"/>
        </w:rPr>
        <w:br w:type="page"/>
      </w:r>
    </w:p>
    <w:bookmarkStart w:id="4" w:name="_Toc4"/>
    <w:p w14:paraId="0134D5CF" w14:textId="77777777" w:rsidR="00EA6F78" w:rsidRDefault="00000000">
      <w:pPr>
        <w:pStyle w:val="Heading"/>
      </w:pPr>
      <w:r>
        <w:rPr>
          <w:noProof/>
          <w:color w:val="6FAEB5"/>
          <w:sz w:val="56"/>
          <w:szCs w:val="56"/>
          <w:u w:color="6FAEB5"/>
        </w:rPr>
        <w:lastRenderedPageBreak/>
        <mc:AlternateContent>
          <mc:Choice Requires="wps">
            <w:drawing>
              <wp:anchor distT="0" distB="0" distL="0" distR="0" simplePos="0" relativeHeight="251636736" behindDoc="1" locked="0" layoutInCell="1" allowOverlap="1" wp14:anchorId="0DE88F6E" wp14:editId="2DD33399">
                <wp:simplePos x="0" y="0"/>
                <wp:positionH relativeFrom="page">
                  <wp:posOffset>647699</wp:posOffset>
                </wp:positionH>
                <wp:positionV relativeFrom="line">
                  <wp:posOffset>-305434</wp:posOffset>
                </wp:positionV>
                <wp:extent cx="6467476" cy="8448676"/>
                <wp:effectExtent l="0" t="0" r="0" b="0"/>
                <wp:wrapNone/>
                <wp:docPr id="1073741873" name="officeArt object" descr="Google Shape;83;p2"/>
                <wp:cNvGraphicFramePr/>
                <a:graphic xmlns:a="http://schemas.openxmlformats.org/drawingml/2006/main">
                  <a:graphicData uri="http://schemas.microsoft.com/office/word/2010/wordprocessingShape">
                    <wps:wsp>
                      <wps:cNvSpPr/>
                      <wps:spPr>
                        <a:xfrm>
                          <a:off x="0" y="0"/>
                          <a:ext cx="6467476" cy="8448676"/>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anchor>
            </w:drawing>
          </mc:Choice>
          <mc:Fallback>
            <w:pict>
              <v:shape id="_x0000_s1071" style="visibility:visible;position:absolute;margin-left:51.0pt;margin-top:-24.0pt;width:509.2pt;height:665.2pt;z-index:-251679744;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noProof/>
          <w:color w:val="6FAEB5"/>
          <w:sz w:val="56"/>
          <w:szCs w:val="56"/>
          <w:u w:color="6FAEB5"/>
        </w:rPr>
        <mc:AlternateContent>
          <mc:Choice Requires="wps">
            <w:drawing>
              <wp:anchor distT="0" distB="0" distL="0" distR="0" simplePos="0" relativeHeight="251635712" behindDoc="1" locked="0" layoutInCell="1" allowOverlap="1" wp14:anchorId="1A6F36BF" wp14:editId="3793FFC6">
                <wp:simplePos x="0" y="0"/>
                <wp:positionH relativeFrom="page">
                  <wp:posOffset>371474</wp:posOffset>
                </wp:positionH>
                <wp:positionV relativeFrom="line">
                  <wp:posOffset>-524510</wp:posOffset>
                </wp:positionV>
                <wp:extent cx="7000242" cy="8896350"/>
                <wp:effectExtent l="0" t="0" r="0" b="0"/>
                <wp:wrapNone/>
                <wp:docPr id="1073741874" name="officeArt object" descr="Google Shape;83;p2"/>
                <wp:cNvGraphicFramePr/>
                <a:graphic xmlns:a="http://schemas.openxmlformats.org/drawingml/2006/main">
                  <a:graphicData uri="http://schemas.microsoft.com/office/word/2010/wordprocessingShape">
                    <wps:wsp>
                      <wps:cNvSpPr/>
                      <wps:spPr>
                        <a:xfrm>
                          <a:off x="0" y="0"/>
                          <a:ext cx="7000242" cy="8896350"/>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anchor>
            </w:drawing>
          </mc:Choice>
          <mc:Fallback>
            <w:pict>
              <v:shape id="_x0000_s1072" style="visibility:visible;position:absolute;margin-left:29.2pt;margin-top:-41.3pt;width:551.2pt;height:700.5pt;z-index:-251680768;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5CC5CA"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rFonts w:eastAsia="Arial Unicode MS" w:cs="Arial Unicode MS"/>
          <w:color w:val="6FAEB5"/>
          <w:sz w:val="56"/>
          <w:szCs w:val="56"/>
          <w:u w:color="6FAEB5"/>
        </w:rPr>
        <w:t>Organization Chart</w:t>
      </w:r>
      <w:bookmarkEnd w:id="4"/>
    </w:p>
    <w:p w14:paraId="62FB097D" w14:textId="77777777" w:rsidR="00EA6F78" w:rsidRDefault="00000000">
      <w:pPr>
        <w:pStyle w:val="Default"/>
        <w:rPr>
          <w:sz w:val="36"/>
          <w:szCs w:val="36"/>
        </w:rPr>
      </w:pPr>
      <w:r>
        <w:rPr>
          <w:color w:val="CCBE04"/>
          <w:sz w:val="36"/>
          <w:szCs w:val="36"/>
          <w:u w:color="CCBE04"/>
        </w:rPr>
        <w:t>______________________________________________</w:t>
      </w:r>
      <w:r>
        <w:rPr>
          <w:sz w:val="36"/>
          <w:szCs w:val="36"/>
        </w:rPr>
        <w:t xml:space="preserve"> </w:t>
      </w:r>
    </w:p>
    <w:p w14:paraId="53A7EF74" w14:textId="77777777" w:rsidR="00EA6F78" w:rsidRDefault="00000000">
      <w:pPr>
        <w:pStyle w:val="Body"/>
        <w:jc w:val="center"/>
      </w:pPr>
      <w:r>
        <w:rPr>
          <w:color w:val="6FAEB5"/>
          <w:sz w:val="56"/>
          <w:szCs w:val="56"/>
          <w:u w:color="6FAEB5"/>
        </w:rPr>
        <w:br/>
      </w:r>
      <w:r>
        <w:rPr>
          <w:noProof/>
          <w:color w:val="6FAEB5"/>
          <w:sz w:val="56"/>
          <w:szCs w:val="56"/>
          <w:u w:color="6FAEB5"/>
        </w:rPr>
        <w:drawing>
          <wp:inline distT="0" distB="0" distL="0" distR="0" wp14:anchorId="43C82639" wp14:editId="706F23A2">
            <wp:extent cx="6782466" cy="3462971"/>
            <wp:effectExtent l="0" t="0" r="0" b="0"/>
            <wp:docPr id="1073741875" name="officeArt object"/>
            <wp:cNvGraphicFramePr/>
            <a:graphic xmlns:a="http://schemas.openxmlformats.org/drawingml/2006/main">
              <a:graphicData uri="http://schemas.openxmlformats.org/drawingml/2006/picture">
                <pic:pic xmlns:pic="http://schemas.openxmlformats.org/drawingml/2006/picture">
                  <pic:nvPicPr>
                    <pic:cNvPr id="1073741875" name="image4.png"/>
                    <pic:cNvPicPr>
                      <a:picLocks noChangeAspect="1"/>
                    </pic:cNvPicPr>
                  </pic:nvPicPr>
                  <pic:blipFill>
                    <a:blip r:embed="rId10"/>
                    <a:stretch>
                      <a:fillRect/>
                    </a:stretch>
                  </pic:blipFill>
                  <pic:spPr>
                    <a:xfrm rot="16200000">
                      <a:off x="0" y="0"/>
                      <a:ext cx="6782466" cy="3462971"/>
                    </a:xfrm>
                    <a:prstGeom prst="rect">
                      <a:avLst/>
                    </a:prstGeom>
                    <a:ln w="12700" cap="flat">
                      <a:noFill/>
                      <a:miter lim="400000"/>
                    </a:ln>
                    <a:effectLst/>
                  </pic:spPr>
                </pic:pic>
              </a:graphicData>
            </a:graphic>
          </wp:inline>
        </w:drawing>
      </w:r>
      <w:r>
        <w:rPr>
          <w:rFonts w:ascii="Arial Unicode MS" w:eastAsia="Arial Unicode MS" w:hAnsi="Arial Unicode MS" w:cs="Arial Unicode MS"/>
          <w:color w:val="6FAEB5"/>
          <w:sz w:val="56"/>
          <w:szCs w:val="56"/>
          <w:u w:color="6FAEB5"/>
        </w:rPr>
        <w:br w:type="page"/>
      </w:r>
    </w:p>
    <w:bookmarkStart w:id="5" w:name="_Toc5"/>
    <w:p w14:paraId="6C9A21C9" w14:textId="77777777" w:rsidR="00EA6F78" w:rsidRDefault="00000000">
      <w:pPr>
        <w:pStyle w:val="Heading"/>
        <w:rPr>
          <w:color w:val="6FAEB5"/>
          <w:sz w:val="56"/>
          <w:szCs w:val="56"/>
          <w:u w:color="6FAEB5"/>
        </w:rPr>
      </w:pPr>
      <w:r>
        <w:rPr>
          <w:noProof/>
          <w:color w:val="6FAEB5"/>
          <w:sz w:val="56"/>
          <w:szCs w:val="56"/>
          <w:u w:color="6FAEB5"/>
        </w:rPr>
        <w:lastRenderedPageBreak/>
        <mc:AlternateContent>
          <mc:Choice Requires="wps">
            <w:drawing>
              <wp:anchor distT="0" distB="0" distL="0" distR="0" simplePos="0" relativeHeight="251638784" behindDoc="1" locked="0" layoutInCell="1" allowOverlap="1" wp14:anchorId="72B6F044" wp14:editId="6F2C48A0">
                <wp:simplePos x="0" y="0"/>
                <wp:positionH relativeFrom="page">
                  <wp:posOffset>647699</wp:posOffset>
                </wp:positionH>
                <wp:positionV relativeFrom="line">
                  <wp:posOffset>-343534</wp:posOffset>
                </wp:positionV>
                <wp:extent cx="6467476" cy="8448676"/>
                <wp:effectExtent l="0" t="0" r="0" b="0"/>
                <wp:wrapNone/>
                <wp:docPr id="1073741876" name="officeArt object" descr="Google Shape;83;p2"/>
                <wp:cNvGraphicFramePr/>
                <a:graphic xmlns:a="http://schemas.openxmlformats.org/drawingml/2006/main">
                  <a:graphicData uri="http://schemas.microsoft.com/office/word/2010/wordprocessingShape">
                    <wps:wsp>
                      <wps:cNvSpPr/>
                      <wps:spPr>
                        <a:xfrm>
                          <a:off x="0" y="0"/>
                          <a:ext cx="6467476" cy="8448676"/>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anchor>
            </w:drawing>
          </mc:Choice>
          <mc:Fallback>
            <w:pict>
              <v:shape id="_x0000_s1073" style="visibility:visible;position:absolute;margin-left:51.0pt;margin-top:-27.0pt;width:509.2pt;height:665.2pt;z-index:-251677696;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noProof/>
          <w:color w:val="6FAEB5"/>
          <w:sz w:val="56"/>
          <w:szCs w:val="56"/>
          <w:u w:color="6FAEB5"/>
        </w:rPr>
        <mc:AlternateContent>
          <mc:Choice Requires="wps">
            <w:drawing>
              <wp:anchor distT="0" distB="0" distL="0" distR="0" simplePos="0" relativeHeight="251637760" behindDoc="1" locked="0" layoutInCell="1" allowOverlap="1" wp14:anchorId="10EB1FEF" wp14:editId="2734C667">
                <wp:simplePos x="0" y="0"/>
                <wp:positionH relativeFrom="page">
                  <wp:posOffset>376554</wp:posOffset>
                </wp:positionH>
                <wp:positionV relativeFrom="line">
                  <wp:posOffset>-543560</wp:posOffset>
                </wp:positionV>
                <wp:extent cx="7000242" cy="8896350"/>
                <wp:effectExtent l="0" t="0" r="0" b="0"/>
                <wp:wrapNone/>
                <wp:docPr id="1073741877" name="officeArt object" descr="Google Shape;83;p2"/>
                <wp:cNvGraphicFramePr/>
                <a:graphic xmlns:a="http://schemas.openxmlformats.org/drawingml/2006/main">
                  <a:graphicData uri="http://schemas.microsoft.com/office/word/2010/wordprocessingShape">
                    <wps:wsp>
                      <wps:cNvSpPr/>
                      <wps:spPr>
                        <a:xfrm>
                          <a:off x="0" y="0"/>
                          <a:ext cx="7000242" cy="8896350"/>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anchor>
            </w:drawing>
          </mc:Choice>
          <mc:Fallback>
            <w:pict>
              <v:shape id="_x0000_s1074" style="visibility:visible;position:absolute;margin-left:29.6pt;margin-top:-42.8pt;width:551.2pt;height:700.5pt;z-index:-251678720;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5CC5CA"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rFonts w:eastAsia="Arial Unicode MS" w:cs="Arial Unicode MS"/>
          <w:color w:val="6FAEB5"/>
          <w:sz w:val="56"/>
          <w:szCs w:val="56"/>
          <w:u w:color="6FAEB5"/>
        </w:rPr>
        <w:t>Employee Records</w:t>
      </w:r>
      <w:bookmarkEnd w:id="5"/>
    </w:p>
    <w:p w14:paraId="700F0464" w14:textId="77777777" w:rsidR="00EA6F78" w:rsidRDefault="00000000">
      <w:pPr>
        <w:pStyle w:val="Default"/>
        <w:rPr>
          <w:sz w:val="36"/>
          <w:szCs w:val="36"/>
        </w:rPr>
      </w:pPr>
      <w:r>
        <w:rPr>
          <w:color w:val="CCBE04"/>
          <w:sz w:val="36"/>
          <w:szCs w:val="36"/>
          <w:u w:color="CCBE04"/>
        </w:rPr>
        <w:t>______________________________________________</w:t>
      </w:r>
      <w:r>
        <w:rPr>
          <w:sz w:val="36"/>
          <w:szCs w:val="36"/>
        </w:rPr>
        <w:t xml:space="preserve"> </w:t>
      </w:r>
    </w:p>
    <w:p w14:paraId="0B287195" w14:textId="77777777" w:rsidR="00EA6F78" w:rsidRDefault="00EA6F78">
      <w:pPr>
        <w:pStyle w:val="Default"/>
        <w:rPr>
          <w:sz w:val="22"/>
          <w:szCs w:val="22"/>
        </w:rPr>
      </w:pPr>
    </w:p>
    <w:p w14:paraId="299A2158" w14:textId="77777777" w:rsidR="00EA6F78" w:rsidRDefault="00000000">
      <w:pPr>
        <w:pStyle w:val="Default"/>
        <w:rPr>
          <w:rFonts w:ascii="Calibri" w:eastAsia="Calibri" w:hAnsi="Calibri" w:cs="Calibri"/>
          <w:sz w:val="22"/>
          <w:szCs w:val="22"/>
        </w:rPr>
      </w:pPr>
      <w:r>
        <w:rPr>
          <w:rFonts w:ascii="Calibri" w:hAnsi="Calibri"/>
          <w:sz w:val="22"/>
          <w:szCs w:val="22"/>
        </w:rPr>
        <w:t xml:space="preserve">It is important for us to keep your personal information current. Please be sure to inform management if any of the below information about you changes during the course of your employment with our Practice: </w:t>
      </w:r>
    </w:p>
    <w:p w14:paraId="18FDF9FF" w14:textId="77777777" w:rsidR="00EA6F78" w:rsidRDefault="00EA6F78">
      <w:pPr>
        <w:pStyle w:val="Default"/>
        <w:rPr>
          <w:rFonts w:ascii="Calibri" w:eastAsia="Calibri" w:hAnsi="Calibri" w:cs="Calibri"/>
          <w:sz w:val="22"/>
          <w:szCs w:val="22"/>
        </w:rPr>
      </w:pPr>
    </w:p>
    <w:p w14:paraId="626C7AFC" w14:textId="77777777" w:rsidR="00EA6F78" w:rsidRDefault="00000000">
      <w:pPr>
        <w:pStyle w:val="Default"/>
        <w:numPr>
          <w:ilvl w:val="0"/>
          <w:numId w:val="6"/>
        </w:numPr>
        <w:rPr>
          <w:rFonts w:ascii="Calibri" w:hAnsi="Calibri"/>
          <w:sz w:val="22"/>
          <w:szCs w:val="22"/>
        </w:rPr>
      </w:pPr>
      <w:r>
        <w:rPr>
          <w:rFonts w:ascii="Calibri" w:hAnsi="Calibri"/>
          <w:sz w:val="22"/>
          <w:szCs w:val="22"/>
        </w:rPr>
        <w:t xml:space="preserve">Legal name </w:t>
      </w:r>
    </w:p>
    <w:p w14:paraId="76B6FD18" w14:textId="77777777" w:rsidR="00EA6F78" w:rsidRDefault="00000000">
      <w:pPr>
        <w:pStyle w:val="Default"/>
        <w:numPr>
          <w:ilvl w:val="0"/>
          <w:numId w:val="6"/>
        </w:numPr>
        <w:rPr>
          <w:rFonts w:ascii="Calibri" w:hAnsi="Calibri"/>
          <w:sz w:val="22"/>
          <w:szCs w:val="22"/>
        </w:rPr>
      </w:pPr>
      <w:r>
        <w:rPr>
          <w:rFonts w:ascii="Calibri" w:hAnsi="Calibri"/>
          <w:sz w:val="22"/>
          <w:szCs w:val="22"/>
        </w:rPr>
        <w:t xml:space="preserve">Home address </w:t>
      </w:r>
    </w:p>
    <w:p w14:paraId="651882F8" w14:textId="77777777" w:rsidR="00EA6F78" w:rsidRDefault="00000000">
      <w:pPr>
        <w:pStyle w:val="Default"/>
        <w:numPr>
          <w:ilvl w:val="0"/>
          <w:numId w:val="6"/>
        </w:numPr>
        <w:rPr>
          <w:rFonts w:ascii="Calibri" w:hAnsi="Calibri"/>
          <w:sz w:val="22"/>
          <w:szCs w:val="22"/>
        </w:rPr>
      </w:pPr>
      <w:r>
        <w:rPr>
          <w:rFonts w:ascii="Calibri" w:hAnsi="Calibri"/>
          <w:sz w:val="22"/>
          <w:szCs w:val="22"/>
        </w:rPr>
        <w:t xml:space="preserve">Home telephone number </w:t>
      </w:r>
    </w:p>
    <w:p w14:paraId="78654AAB" w14:textId="77777777" w:rsidR="00EA6F78" w:rsidRDefault="00000000">
      <w:pPr>
        <w:pStyle w:val="Default"/>
        <w:numPr>
          <w:ilvl w:val="0"/>
          <w:numId w:val="6"/>
        </w:numPr>
        <w:rPr>
          <w:rFonts w:ascii="Calibri" w:hAnsi="Calibri"/>
          <w:sz w:val="22"/>
          <w:szCs w:val="22"/>
        </w:rPr>
      </w:pPr>
      <w:r>
        <w:rPr>
          <w:rFonts w:ascii="Calibri" w:hAnsi="Calibri"/>
          <w:sz w:val="22"/>
          <w:szCs w:val="22"/>
        </w:rPr>
        <w:t xml:space="preserve">Person to contact in case of emergency </w:t>
      </w:r>
    </w:p>
    <w:p w14:paraId="60EE7582" w14:textId="77777777" w:rsidR="00EA6F78" w:rsidRDefault="00000000">
      <w:pPr>
        <w:pStyle w:val="Default"/>
        <w:numPr>
          <w:ilvl w:val="0"/>
          <w:numId w:val="6"/>
        </w:numPr>
        <w:rPr>
          <w:rFonts w:ascii="Calibri" w:hAnsi="Calibri"/>
          <w:sz w:val="22"/>
          <w:szCs w:val="22"/>
        </w:rPr>
      </w:pPr>
      <w:r>
        <w:rPr>
          <w:rFonts w:ascii="Calibri" w:hAnsi="Calibri"/>
          <w:sz w:val="22"/>
          <w:szCs w:val="22"/>
        </w:rPr>
        <w:t xml:space="preserve">Marital Status, Disability Status or Veteran Status </w:t>
      </w:r>
    </w:p>
    <w:p w14:paraId="371EF1F1" w14:textId="77777777" w:rsidR="00EA6F78" w:rsidRDefault="00000000">
      <w:pPr>
        <w:pStyle w:val="Default"/>
        <w:numPr>
          <w:ilvl w:val="0"/>
          <w:numId w:val="6"/>
        </w:numPr>
        <w:rPr>
          <w:rFonts w:ascii="Calibri" w:hAnsi="Calibri"/>
          <w:sz w:val="22"/>
          <w:szCs w:val="22"/>
        </w:rPr>
      </w:pPr>
      <w:r>
        <w:rPr>
          <w:rFonts w:ascii="Calibri" w:hAnsi="Calibri"/>
          <w:sz w:val="22"/>
          <w:szCs w:val="22"/>
        </w:rPr>
        <w:t xml:space="preserve">Dependent Information </w:t>
      </w:r>
    </w:p>
    <w:p w14:paraId="39346BBD" w14:textId="77777777" w:rsidR="00EA6F78" w:rsidRDefault="00000000">
      <w:pPr>
        <w:pStyle w:val="Default"/>
        <w:numPr>
          <w:ilvl w:val="0"/>
          <w:numId w:val="6"/>
        </w:numPr>
        <w:rPr>
          <w:rFonts w:ascii="Calibri" w:hAnsi="Calibri"/>
          <w:sz w:val="22"/>
          <w:szCs w:val="22"/>
        </w:rPr>
      </w:pPr>
      <w:r>
        <w:rPr>
          <w:rFonts w:ascii="Calibri" w:hAnsi="Calibri"/>
          <w:sz w:val="22"/>
          <w:szCs w:val="22"/>
        </w:rPr>
        <w:t xml:space="preserve">Change of beneficiary/Social Security number </w:t>
      </w:r>
    </w:p>
    <w:p w14:paraId="2B160C8D" w14:textId="77777777" w:rsidR="00EA6F78" w:rsidRDefault="00000000">
      <w:pPr>
        <w:pStyle w:val="Default"/>
        <w:numPr>
          <w:ilvl w:val="0"/>
          <w:numId w:val="6"/>
        </w:numPr>
        <w:rPr>
          <w:rFonts w:ascii="Calibri" w:hAnsi="Calibri"/>
          <w:sz w:val="22"/>
          <w:szCs w:val="22"/>
        </w:rPr>
      </w:pPr>
      <w:r>
        <w:rPr>
          <w:rFonts w:ascii="Calibri" w:hAnsi="Calibri"/>
          <w:sz w:val="22"/>
          <w:szCs w:val="22"/>
        </w:rPr>
        <w:t xml:space="preserve">Driving record or status of driver’s license, if driving privileges are a part of your job duties </w:t>
      </w:r>
    </w:p>
    <w:p w14:paraId="07EC3D5D" w14:textId="77777777" w:rsidR="00EA6F78" w:rsidRDefault="00000000">
      <w:pPr>
        <w:pStyle w:val="Default"/>
        <w:numPr>
          <w:ilvl w:val="0"/>
          <w:numId w:val="6"/>
        </w:numPr>
        <w:rPr>
          <w:rFonts w:ascii="Calibri" w:hAnsi="Calibri"/>
          <w:sz w:val="22"/>
          <w:szCs w:val="22"/>
        </w:rPr>
      </w:pPr>
      <w:r>
        <w:rPr>
          <w:rFonts w:ascii="Calibri" w:hAnsi="Calibri"/>
          <w:sz w:val="22"/>
          <w:szCs w:val="22"/>
        </w:rPr>
        <w:t xml:space="preserve">Exemptions on your W-4 tax form. </w:t>
      </w:r>
    </w:p>
    <w:p w14:paraId="0CFADED9" w14:textId="77777777" w:rsidR="00EA6F78" w:rsidRDefault="00000000">
      <w:pPr>
        <w:pStyle w:val="Default"/>
        <w:numPr>
          <w:ilvl w:val="0"/>
          <w:numId w:val="6"/>
        </w:numPr>
        <w:rPr>
          <w:rFonts w:ascii="Calibri" w:hAnsi="Calibri"/>
          <w:sz w:val="22"/>
          <w:szCs w:val="22"/>
        </w:rPr>
      </w:pPr>
      <w:r>
        <w:rPr>
          <w:rFonts w:ascii="Calibri" w:hAnsi="Calibri"/>
          <w:sz w:val="22"/>
          <w:szCs w:val="22"/>
        </w:rPr>
        <w:t xml:space="preserve">Training certificates or licenses maintained </w:t>
      </w:r>
    </w:p>
    <w:p w14:paraId="0F43D7F1" w14:textId="77777777" w:rsidR="00EA6F78" w:rsidRDefault="00EA6F78">
      <w:pPr>
        <w:pStyle w:val="Default"/>
        <w:rPr>
          <w:sz w:val="22"/>
          <w:szCs w:val="22"/>
        </w:rPr>
      </w:pPr>
    </w:p>
    <w:p w14:paraId="38BFF95D" w14:textId="77777777" w:rsidR="00EA6F78" w:rsidRDefault="00EA6F78">
      <w:pPr>
        <w:pStyle w:val="Default"/>
        <w:rPr>
          <w:sz w:val="22"/>
          <w:szCs w:val="22"/>
        </w:rPr>
      </w:pPr>
    </w:p>
    <w:p w14:paraId="37CE4332" w14:textId="77777777" w:rsidR="00EA6F78" w:rsidRDefault="00EA6F78">
      <w:pPr>
        <w:pStyle w:val="Default"/>
        <w:rPr>
          <w:sz w:val="22"/>
          <w:szCs w:val="22"/>
        </w:rPr>
      </w:pPr>
    </w:p>
    <w:p w14:paraId="7EF4A9E8" w14:textId="77777777" w:rsidR="00EA6F78" w:rsidRDefault="00EA6F78">
      <w:pPr>
        <w:pStyle w:val="Default"/>
        <w:rPr>
          <w:sz w:val="22"/>
          <w:szCs w:val="22"/>
        </w:rPr>
      </w:pPr>
    </w:p>
    <w:p w14:paraId="0B2713D5" w14:textId="77777777" w:rsidR="00EA6F78" w:rsidRDefault="00000000">
      <w:pPr>
        <w:pStyle w:val="BodyA"/>
      </w:pPr>
      <w:r>
        <w:rPr>
          <w:rFonts w:ascii="Arial Unicode MS" w:hAnsi="Arial Unicode MS"/>
          <w:color w:val="6FAEB5"/>
          <w:u w:color="6FAEB5"/>
        </w:rPr>
        <w:br w:type="page"/>
      </w:r>
    </w:p>
    <w:bookmarkStart w:id="6" w:name="_Toc6"/>
    <w:p w14:paraId="7530913E" w14:textId="77777777" w:rsidR="00EA6F78" w:rsidRDefault="00000000">
      <w:pPr>
        <w:pStyle w:val="Heading"/>
        <w:rPr>
          <w:color w:val="6FAEB5"/>
          <w:sz w:val="56"/>
          <w:szCs w:val="56"/>
          <w:u w:color="6FAEB5"/>
        </w:rPr>
      </w:pPr>
      <w:r>
        <w:rPr>
          <w:noProof/>
          <w:color w:val="6FAEB5"/>
          <w:sz w:val="56"/>
          <w:szCs w:val="56"/>
          <w:u w:color="6FAEB5"/>
        </w:rPr>
        <w:lastRenderedPageBreak/>
        <mc:AlternateContent>
          <mc:Choice Requires="wps">
            <w:drawing>
              <wp:anchor distT="0" distB="0" distL="0" distR="0" simplePos="0" relativeHeight="251632640" behindDoc="1" locked="0" layoutInCell="1" allowOverlap="1" wp14:anchorId="2EAC2833" wp14:editId="1D8EEAA5">
                <wp:simplePos x="0" y="0"/>
                <wp:positionH relativeFrom="page">
                  <wp:posOffset>657224</wp:posOffset>
                </wp:positionH>
                <wp:positionV relativeFrom="line">
                  <wp:posOffset>-323849</wp:posOffset>
                </wp:positionV>
                <wp:extent cx="6467476" cy="8448676"/>
                <wp:effectExtent l="0" t="0" r="0" b="0"/>
                <wp:wrapNone/>
                <wp:docPr id="1073741878" name="officeArt object" descr="Google Shape;83;p2"/>
                <wp:cNvGraphicFramePr/>
                <a:graphic xmlns:a="http://schemas.openxmlformats.org/drawingml/2006/main">
                  <a:graphicData uri="http://schemas.microsoft.com/office/word/2010/wordprocessingShape">
                    <wps:wsp>
                      <wps:cNvSpPr/>
                      <wps:spPr>
                        <a:xfrm>
                          <a:off x="0" y="0"/>
                          <a:ext cx="6467476" cy="8448676"/>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anchor>
            </w:drawing>
          </mc:Choice>
          <mc:Fallback>
            <w:pict>
              <v:shape id="_x0000_s1075" style="visibility:visible;position:absolute;margin-left:51.7pt;margin-top:-25.5pt;width:509.2pt;height:665.2pt;z-index:-251683840;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noProof/>
          <w:color w:val="6FAEB5"/>
          <w:sz w:val="56"/>
          <w:szCs w:val="56"/>
          <w:u w:color="6FAEB5"/>
        </w:rPr>
        <mc:AlternateContent>
          <mc:Choice Requires="wps">
            <w:drawing>
              <wp:anchor distT="0" distB="0" distL="0" distR="0" simplePos="0" relativeHeight="251631616" behindDoc="1" locked="0" layoutInCell="1" allowOverlap="1" wp14:anchorId="0ECC85AD" wp14:editId="5730E722">
                <wp:simplePos x="0" y="0"/>
                <wp:positionH relativeFrom="page">
                  <wp:posOffset>380999</wp:posOffset>
                </wp:positionH>
                <wp:positionV relativeFrom="line">
                  <wp:posOffset>-542925</wp:posOffset>
                </wp:positionV>
                <wp:extent cx="7000242" cy="8896350"/>
                <wp:effectExtent l="0" t="0" r="0" b="0"/>
                <wp:wrapNone/>
                <wp:docPr id="1073741879" name="officeArt object" descr="Google Shape;83;p2"/>
                <wp:cNvGraphicFramePr/>
                <a:graphic xmlns:a="http://schemas.openxmlformats.org/drawingml/2006/main">
                  <a:graphicData uri="http://schemas.microsoft.com/office/word/2010/wordprocessingShape">
                    <wps:wsp>
                      <wps:cNvSpPr/>
                      <wps:spPr>
                        <a:xfrm>
                          <a:off x="0" y="0"/>
                          <a:ext cx="7000242" cy="8896350"/>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anchor>
            </w:drawing>
          </mc:Choice>
          <mc:Fallback>
            <w:pict>
              <v:shape id="_x0000_s1076" style="visibility:visible;position:absolute;margin-left:30.0pt;margin-top:-42.8pt;width:551.2pt;height:700.5pt;z-index:-251684864;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5CC5CA"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rFonts w:eastAsia="Arial Unicode MS" w:cs="Arial Unicode MS"/>
          <w:color w:val="6FAEB5"/>
          <w:sz w:val="56"/>
          <w:szCs w:val="56"/>
          <w:u w:color="6FAEB5"/>
        </w:rPr>
        <w:t>General Office Policies</w:t>
      </w:r>
      <w:bookmarkEnd w:id="6"/>
    </w:p>
    <w:p w14:paraId="6340E092" w14:textId="77777777" w:rsidR="00EA6F78" w:rsidRDefault="00000000">
      <w:pPr>
        <w:pStyle w:val="Default"/>
        <w:rPr>
          <w:sz w:val="36"/>
          <w:szCs w:val="36"/>
        </w:rPr>
      </w:pPr>
      <w:r>
        <w:rPr>
          <w:color w:val="CCBE04"/>
          <w:sz w:val="36"/>
          <w:szCs w:val="36"/>
          <w:u w:color="CCBE04"/>
        </w:rPr>
        <w:t>______________________________________________</w:t>
      </w:r>
      <w:r>
        <w:rPr>
          <w:sz w:val="36"/>
          <w:szCs w:val="36"/>
        </w:rPr>
        <w:t xml:space="preserve"> </w:t>
      </w:r>
    </w:p>
    <w:p w14:paraId="4AF4345A" w14:textId="2C7CC921" w:rsidR="00EA6F78" w:rsidRDefault="00000000">
      <w:pPr>
        <w:pStyle w:val="Default"/>
        <w:jc w:val="both"/>
        <w:rPr>
          <w:rFonts w:ascii="Calibri" w:eastAsia="Calibri" w:hAnsi="Calibri" w:cs="Calibri"/>
          <w:sz w:val="22"/>
          <w:szCs w:val="22"/>
        </w:rPr>
      </w:pPr>
      <w:r>
        <w:rPr>
          <w:rFonts w:ascii="Calibri" w:eastAsia="Calibri" w:hAnsi="Calibri" w:cs="Calibri"/>
          <w:b/>
          <w:bCs/>
          <w:sz w:val="22"/>
          <w:szCs w:val="22"/>
        </w:rPr>
        <w:br/>
      </w:r>
      <w:r>
        <w:rPr>
          <w:rFonts w:ascii="Calibri" w:hAnsi="Calibri"/>
          <w:b/>
          <w:bCs/>
          <w:sz w:val="22"/>
          <w:szCs w:val="22"/>
          <w:u w:val="single"/>
        </w:rPr>
        <w:t>Conduct</w:t>
      </w:r>
      <w:r>
        <w:rPr>
          <w:rFonts w:ascii="Calibri" w:hAnsi="Calibri"/>
          <w:b/>
          <w:bCs/>
          <w:sz w:val="22"/>
          <w:szCs w:val="22"/>
        </w:rPr>
        <w:t xml:space="preserve">: </w:t>
      </w:r>
      <w:r>
        <w:rPr>
          <w:rFonts w:ascii="Calibri" w:hAnsi="Calibri"/>
          <w:sz w:val="22"/>
          <w:szCs w:val="22"/>
        </w:rPr>
        <w:t xml:space="preserve">Health &amp; Psychiatry counts on its employees to behave in a manner that displays professionalism, integrity, a pursuit of excellence, good judgment, and common sense at all times. These qualities are essential to Health &amp; Psychiatry’s ability to meet the needs of our patients in the most positive environment possible. As such, conduct that is dishonest, dangerous to others (including violence or threats of violence), embarrassing to our business, illegal, or abusive will not be tolerated. Violations of this or any Health &amp; Psychiatry policy may be grounds for disciplinary action, up to and including termination of employment. The Company prohibits discrimination and harassment. Please refer to the Anti-Harassment and Discrimination Policy, which was provided to you and is integrated herein. </w:t>
      </w:r>
    </w:p>
    <w:p w14:paraId="15894F71" w14:textId="77777777" w:rsidR="00EA6F78" w:rsidRDefault="00EA6F78">
      <w:pPr>
        <w:pStyle w:val="Default"/>
        <w:jc w:val="both"/>
        <w:rPr>
          <w:rFonts w:ascii="Calibri" w:eastAsia="Calibri" w:hAnsi="Calibri" w:cs="Calibri"/>
          <w:sz w:val="22"/>
          <w:szCs w:val="22"/>
        </w:rPr>
      </w:pPr>
    </w:p>
    <w:p w14:paraId="4FB9675C" w14:textId="77777777" w:rsidR="00EA6F78" w:rsidRDefault="00000000">
      <w:pPr>
        <w:pStyle w:val="Default"/>
        <w:jc w:val="both"/>
        <w:rPr>
          <w:rFonts w:ascii="Calibri" w:eastAsia="Calibri" w:hAnsi="Calibri" w:cs="Calibri"/>
          <w:b/>
          <w:bCs/>
          <w:sz w:val="22"/>
          <w:szCs w:val="22"/>
        </w:rPr>
      </w:pPr>
      <w:r>
        <w:rPr>
          <w:rFonts w:ascii="Calibri" w:hAnsi="Calibri"/>
          <w:b/>
          <w:bCs/>
          <w:sz w:val="22"/>
          <w:szCs w:val="22"/>
        </w:rPr>
        <w:t>MATTERS PERTAINING TO THE PRACTICE, ITS OPERATIONS, STAFF OR PATIENTS CANNOT BE DISCUSSED OUTSIDE THE OFFICE SETTING OR WITH OUTSIDE PARTIES (ex. friends/family/former employees/</w:t>
      </w:r>
    </w:p>
    <w:p w14:paraId="16BF0EF0" w14:textId="77777777" w:rsidR="00EA6F78" w:rsidRDefault="00000000">
      <w:pPr>
        <w:pStyle w:val="Default"/>
        <w:jc w:val="both"/>
        <w:rPr>
          <w:rFonts w:ascii="Calibri" w:eastAsia="Calibri" w:hAnsi="Calibri" w:cs="Calibri"/>
          <w:b/>
          <w:bCs/>
          <w:sz w:val="22"/>
          <w:szCs w:val="22"/>
        </w:rPr>
      </w:pPr>
      <w:r>
        <w:rPr>
          <w:rFonts w:ascii="Calibri" w:hAnsi="Calibri"/>
          <w:b/>
          <w:bCs/>
          <w:sz w:val="22"/>
          <w:szCs w:val="22"/>
        </w:rPr>
        <w:t xml:space="preserve">competitors) </w:t>
      </w:r>
    </w:p>
    <w:p w14:paraId="3AACD0D9" w14:textId="77777777" w:rsidR="00EA6F78" w:rsidRDefault="00EA6F78">
      <w:pPr>
        <w:pStyle w:val="Default"/>
        <w:jc w:val="both"/>
        <w:rPr>
          <w:rFonts w:ascii="Calibri" w:eastAsia="Calibri" w:hAnsi="Calibri" w:cs="Calibri"/>
          <w:sz w:val="22"/>
          <w:szCs w:val="22"/>
        </w:rPr>
      </w:pPr>
    </w:p>
    <w:p w14:paraId="12D4EF80" w14:textId="4A3CC92F" w:rsidR="00EA6F78" w:rsidRDefault="00000000">
      <w:pPr>
        <w:pStyle w:val="Default"/>
        <w:jc w:val="both"/>
        <w:rPr>
          <w:rFonts w:ascii="Calibri" w:eastAsia="Calibri" w:hAnsi="Calibri" w:cs="Calibri"/>
          <w:sz w:val="22"/>
          <w:szCs w:val="22"/>
        </w:rPr>
      </w:pPr>
      <w:r>
        <w:rPr>
          <w:rFonts w:ascii="Calibri" w:hAnsi="Calibri"/>
          <w:b/>
          <w:bCs/>
          <w:sz w:val="22"/>
          <w:szCs w:val="22"/>
          <w:u w:val="single"/>
        </w:rPr>
        <w:t>Dress Code</w:t>
      </w:r>
      <w:r>
        <w:rPr>
          <w:rFonts w:ascii="Calibri" w:hAnsi="Calibri"/>
          <w:b/>
          <w:bCs/>
          <w:sz w:val="22"/>
          <w:szCs w:val="22"/>
        </w:rPr>
        <w:t>:</w:t>
      </w:r>
      <w:r>
        <w:rPr>
          <w:b/>
          <w:bCs/>
        </w:rPr>
        <w:t xml:space="preserve"> </w:t>
      </w:r>
      <w:r>
        <w:rPr>
          <w:rFonts w:ascii="Calibri" w:hAnsi="Calibri"/>
          <w:sz w:val="22"/>
          <w:szCs w:val="22"/>
        </w:rPr>
        <w:t>As a general rule, employees should dress in a professional manner, taking care to ensure that they are clean and groomed in a manner consistent with generally accepted health standards, and that their clothing is appropriate workplace attire. Furthermore, Health &amp; Psychiatry asks that employees consider the possibility that others around them may be fragrance sensitive, and avoid heavy use of perfumes and colognes, or other strongly scented products.</w:t>
      </w:r>
    </w:p>
    <w:p w14:paraId="0DF4ACBD" w14:textId="77777777" w:rsidR="00EA6F78" w:rsidRDefault="00EA6F78">
      <w:pPr>
        <w:pStyle w:val="Default"/>
        <w:jc w:val="both"/>
      </w:pPr>
    </w:p>
    <w:p w14:paraId="7E937AB7" w14:textId="77777777" w:rsidR="00EA6F78" w:rsidRDefault="00000000">
      <w:pPr>
        <w:pStyle w:val="BodyA"/>
        <w:jc w:val="both"/>
      </w:pPr>
      <w:r w:rsidRPr="00DE122D">
        <w:rPr>
          <w:b/>
          <w:bCs/>
          <w:u w:val="single"/>
        </w:rPr>
        <w:t>Personal Calls</w:t>
      </w:r>
      <w:r>
        <w:rPr>
          <w:b/>
          <w:bCs/>
        </w:rPr>
        <w:t xml:space="preserve">: </w:t>
      </w:r>
      <w:r>
        <w:t xml:space="preserve">Hourly employees are NOT permitted to use their telephone or any other personal device during paid work time. Likewise, they are not permitted to use any computer or device for personal communications during paid work time. If such an employee has an emergency that requires them to make a personal call or send any personal message during scheduled work time, to the extent possible, the Employee should first notify their manager that they need a break from work time in order to resolve the emergency. Failure to abide by this policy is a serious violation and may result in disciplinary action up to and including termination of employment. </w:t>
      </w:r>
    </w:p>
    <w:p w14:paraId="7AD7B730" w14:textId="77777777" w:rsidR="00EA6F78" w:rsidRDefault="00000000">
      <w:pPr>
        <w:pStyle w:val="BodyA"/>
        <w:jc w:val="both"/>
      </w:pPr>
      <w:r>
        <w:t>Salaried employees may use their personal telephone or device for short, non-disruptive personal communication during working hours. But this communication must be kept to the shortest duration possible. Salaried employees with performance or efficiency problems may be prohibited from using personal phones or any device for personal communications during the workday. Any salaried employee who is engaged in personal communication that is disruptive, disrespectful, or decreases their ability to complete work in a timely manner, may be disciplined up to and including termination.</w:t>
      </w:r>
    </w:p>
    <w:p w14:paraId="409B9E41" w14:textId="77777777" w:rsidR="00EA6F78" w:rsidRDefault="00000000">
      <w:pPr>
        <w:pStyle w:val="BodyA"/>
        <w:jc w:val="both"/>
      </w:pPr>
      <w:r>
        <w:t>No employees, regardless of hourly/salaried, are ever permitted to make international personal telephone calls from office telephones or use office hotlines for personal calls.</w:t>
      </w:r>
    </w:p>
    <w:p w14:paraId="2D12FA28" w14:textId="77777777" w:rsidR="00EA6F78" w:rsidRDefault="00000000">
      <w:pPr>
        <w:pStyle w:val="BodyA"/>
        <w:jc w:val="both"/>
      </w:pPr>
      <w:r>
        <w:t>You may provide the following work number to your family/school etc. to reach you in case of emergencies: (813) 733 6111</w:t>
      </w:r>
    </w:p>
    <w:p w14:paraId="4C13A281" w14:textId="60D208B7" w:rsidR="00EA6F78" w:rsidRDefault="00000000">
      <w:pPr>
        <w:pStyle w:val="BodyA"/>
      </w:pPr>
      <w:r>
        <w:rPr>
          <w:b/>
          <w:bCs/>
        </w:rPr>
        <w:t>PERSONAL CELL PHONE USE IS STRICTLY FORBIDDEN INSIDE THE PREMISES</w:t>
      </w:r>
      <w:r w:rsidR="00771B11">
        <w:rPr>
          <w:b/>
          <w:bCs/>
        </w:rPr>
        <w:t>.</w:t>
      </w:r>
      <w:r>
        <w:rPr>
          <w:b/>
          <w:bCs/>
        </w:rPr>
        <w:t xml:space="preserve"> </w:t>
      </w:r>
      <w:r>
        <w:rPr>
          <w:rFonts w:ascii="Arial Unicode MS" w:hAnsi="Arial Unicode MS"/>
          <w:u w:val="single"/>
        </w:rPr>
        <w:br w:type="page"/>
      </w:r>
    </w:p>
    <w:p w14:paraId="284DFDC4" w14:textId="6F59B34B" w:rsidR="00EA6F78" w:rsidRDefault="00000000">
      <w:pPr>
        <w:pStyle w:val="Default"/>
        <w:jc w:val="both"/>
        <w:rPr>
          <w:rFonts w:ascii="Calibri Light" w:eastAsia="Calibri Light" w:hAnsi="Calibri Light" w:cs="Calibri Light"/>
          <w:color w:val="6FAEB5"/>
          <w:sz w:val="56"/>
          <w:szCs w:val="56"/>
          <w:u w:color="6FAEB5"/>
        </w:rPr>
      </w:pPr>
      <w:r>
        <w:rPr>
          <w:noProof/>
          <w:color w:val="6FAEB5"/>
          <w:sz w:val="56"/>
          <w:szCs w:val="56"/>
          <w:u w:color="6FAEB5"/>
        </w:rPr>
        <w:lastRenderedPageBreak/>
        <mc:AlternateContent>
          <mc:Choice Requires="wps">
            <w:drawing>
              <wp:anchor distT="0" distB="0" distL="0" distR="0" simplePos="0" relativeHeight="251634688" behindDoc="1" locked="0" layoutInCell="1" allowOverlap="1" wp14:anchorId="0A1FE06B" wp14:editId="03F10CEA">
                <wp:simplePos x="0" y="0"/>
                <wp:positionH relativeFrom="page">
                  <wp:posOffset>657224</wp:posOffset>
                </wp:positionH>
                <wp:positionV relativeFrom="line">
                  <wp:posOffset>-334009</wp:posOffset>
                </wp:positionV>
                <wp:extent cx="6467476" cy="8448676"/>
                <wp:effectExtent l="0" t="0" r="0" b="0"/>
                <wp:wrapNone/>
                <wp:docPr id="1073741880" name="officeArt object" descr="Google Shape;83;p2"/>
                <wp:cNvGraphicFramePr/>
                <a:graphic xmlns:a="http://schemas.openxmlformats.org/drawingml/2006/main">
                  <a:graphicData uri="http://schemas.microsoft.com/office/word/2010/wordprocessingShape">
                    <wps:wsp>
                      <wps:cNvSpPr/>
                      <wps:spPr>
                        <a:xfrm>
                          <a:off x="0" y="0"/>
                          <a:ext cx="6467476" cy="8448676"/>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anchor>
            </w:drawing>
          </mc:Choice>
          <mc:Fallback>
            <w:pict>
              <v:shape id="_x0000_s1077" style="visibility:visible;position:absolute;margin-left:51.7pt;margin-top:-26.3pt;width:509.2pt;height:665.2pt;z-index:-251681792;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noProof/>
          <w:color w:val="6FAEB5"/>
          <w:sz w:val="56"/>
          <w:szCs w:val="56"/>
          <w:u w:color="6FAEB5"/>
        </w:rPr>
        <mc:AlternateContent>
          <mc:Choice Requires="wps">
            <w:drawing>
              <wp:anchor distT="0" distB="0" distL="0" distR="0" simplePos="0" relativeHeight="251633664" behindDoc="1" locked="0" layoutInCell="1" allowOverlap="1" wp14:anchorId="51892EA5" wp14:editId="16CF4E47">
                <wp:simplePos x="0" y="0"/>
                <wp:positionH relativeFrom="page">
                  <wp:posOffset>380999</wp:posOffset>
                </wp:positionH>
                <wp:positionV relativeFrom="line">
                  <wp:posOffset>-553085</wp:posOffset>
                </wp:positionV>
                <wp:extent cx="7000242" cy="8896350"/>
                <wp:effectExtent l="0" t="0" r="0" b="0"/>
                <wp:wrapNone/>
                <wp:docPr id="1073741881" name="officeArt object" descr="Google Shape;83;p2"/>
                <wp:cNvGraphicFramePr/>
                <a:graphic xmlns:a="http://schemas.openxmlformats.org/drawingml/2006/main">
                  <a:graphicData uri="http://schemas.microsoft.com/office/word/2010/wordprocessingShape">
                    <wps:wsp>
                      <wps:cNvSpPr/>
                      <wps:spPr>
                        <a:xfrm>
                          <a:off x="0" y="0"/>
                          <a:ext cx="7000242" cy="8896350"/>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anchor>
            </w:drawing>
          </mc:Choice>
          <mc:Fallback>
            <w:pict>
              <v:shape id="_x0000_s1078" style="visibility:visible;position:absolute;margin-left:30.0pt;margin-top:-43.6pt;width:551.2pt;height:700.5pt;z-index:-251682816;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5CC5CA"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rFonts w:ascii="Calibri Light" w:hAnsi="Calibri Light"/>
          <w:color w:val="6FAEB5"/>
          <w:sz w:val="56"/>
          <w:szCs w:val="56"/>
          <w:u w:color="6FAEB5"/>
        </w:rPr>
        <w:t>General Office Policies (cont</w:t>
      </w:r>
      <w:r w:rsidR="00092731">
        <w:rPr>
          <w:rFonts w:ascii="Calibri Light" w:hAnsi="Calibri Light"/>
          <w:color w:val="6FAEB5"/>
          <w:sz w:val="56"/>
          <w:szCs w:val="56"/>
          <w:u w:color="6FAEB5"/>
        </w:rPr>
        <w:t>’</w:t>
      </w:r>
      <w:r>
        <w:rPr>
          <w:rFonts w:ascii="Calibri Light" w:hAnsi="Calibri Light"/>
          <w:color w:val="6FAEB5"/>
          <w:sz w:val="56"/>
          <w:szCs w:val="56"/>
          <w:u w:color="6FAEB5"/>
        </w:rPr>
        <w:t>d...)</w:t>
      </w:r>
    </w:p>
    <w:p w14:paraId="530D05F1" w14:textId="77777777" w:rsidR="00EA6F78" w:rsidRDefault="00000000">
      <w:pPr>
        <w:pStyle w:val="Default"/>
        <w:rPr>
          <w:sz w:val="36"/>
          <w:szCs w:val="36"/>
        </w:rPr>
      </w:pPr>
      <w:r>
        <w:rPr>
          <w:color w:val="CCBE04"/>
          <w:sz w:val="36"/>
          <w:szCs w:val="36"/>
          <w:u w:color="CCBE04"/>
        </w:rPr>
        <w:t>______________________________________________</w:t>
      </w:r>
      <w:r>
        <w:rPr>
          <w:sz w:val="36"/>
          <w:szCs w:val="36"/>
        </w:rPr>
        <w:t xml:space="preserve"> </w:t>
      </w:r>
    </w:p>
    <w:p w14:paraId="35A9E22B" w14:textId="77777777" w:rsidR="00EA6F78" w:rsidRDefault="00EA6F78">
      <w:pPr>
        <w:pStyle w:val="Default"/>
        <w:jc w:val="both"/>
        <w:rPr>
          <w:rFonts w:ascii="Calibri" w:eastAsia="Calibri" w:hAnsi="Calibri" w:cs="Calibri"/>
          <w:b/>
          <w:bCs/>
          <w:sz w:val="22"/>
          <w:szCs w:val="22"/>
          <w:u w:val="single"/>
        </w:rPr>
      </w:pPr>
    </w:p>
    <w:p w14:paraId="51564983" w14:textId="77777777" w:rsidR="00EA6F78" w:rsidRDefault="00000000">
      <w:pPr>
        <w:pStyle w:val="Default"/>
        <w:jc w:val="both"/>
        <w:rPr>
          <w:rFonts w:ascii="Calibri" w:eastAsia="Calibri" w:hAnsi="Calibri" w:cs="Calibri"/>
        </w:rPr>
      </w:pPr>
      <w:r>
        <w:rPr>
          <w:rFonts w:ascii="Calibri" w:hAnsi="Calibri"/>
          <w:b/>
          <w:bCs/>
          <w:u w:val="single"/>
        </w:rPr>
        <w:t>Parking:</w:t>
      </w:r>
      <w:r>
        <w:rPr>
          <w:rFonts w:ascii="Calibri" w:hAnsi="Calibri"/>
        </w:rPr>
        <w:t xml:space="preserve"> Please reserve the front of the building parking spots for the patients. Employees can park along the sides or to the rear of the building.</w:t>
      </w:r>
    </w:p>
    <w:p w14:paraId="764F01C6" w14:textId="77777777" w:rsidR="00EA6F78" w:rsidRDefault="00EA6F78">
      <w:pPr>
        <w:pStyle w:val="Default"/>
        <w:jc w:val="both"/>
        <w:rPr>
          <w:rFonts w:ascii="Calibri" w:eastAsia="Calibri" w:hAnsi="Calibri" w:cs="Calibri"/>
        </w:rPr>
      </w:pPr>
    </w:p>
    <w:p w14:paraId="50040B4E" w14:textId="77777777" w:rsidR="00EA6F78" w:rsidRDefault="00000000">
      <w:pPr>
        <w:pStyle w:val="Default"/>
        <w:jc w:val="both"/>
        <w:rPr>
          <w:rFonts w:ascii="Calibri" w:eastAsia="Calibri" w:hAnsi="Calibri" w:cs="Calibri"/>
        </w:rPr>
      </w:pPr>
      <w:r>
        <w:rPr>
          <w:rFonts w:ascii="Calibri" w:hAnsi="Calibri"/>
          <w:b/>
          <w:bCs/>
          <w:u w:val="single"/>
        </w:rPr>
        <w:t xml:space="preserve">Lockers: </w:t>
      </w:r>
      <w:r>
        <w:rPr>
          <w:rFonts w:ascii="Calibri" w:hAnsi="Calibri"/>
        </w:rPr>
        <w:t>A locker will be provided to you along with a lock to keep your personal belongings. Please write down your code in safe place once you are trained on your lock. We ask that you leave this unlocked on your last day of employment with us, otherwise a $50 locksmith charge will be deducted from your final paycheck. Employees are responsible for the safety of the contents in their lockers.</w:t>
      </w:r>
    </w:p>
    <w:p w14:paraId="46328B46" w14:textId="77777777" w:rsidR="00EA6F78" w:rsidRDefault="00EA6F78">
      <w:pPr>
        <w:pStyle w:val="Default"/>
        <w:jc w:val="both"/>
        <w:rPr>
          <w:rFonts w:ascii="Calibri" w:eastAsia="Calibri" w:hAnsi="Calibri" w:cs="Calibri"/>
          <w:u w:val="single"/>
        </w:rPr>
      </w:pPr>
    </w:p>
    <w:p w14:paraId="1C15D167" w14:textId="77777777" w:rsidR="00EA6F78" w:rsidRDefault="00000000">
      <w:pPr>
        <w:pStyle w:val="Default"/>
        <w:jc w:val="both"/>
        <w:rPr>
          <w:rFonts w:ascii="Calibri" w:eastAsia="Calibri" w:hAnsi="Calibri" w:cs="Calibri"/>
          <w:sz w:val="22"/>
          <w:szCs w:val="22"/>
        </w:rPr>
      </w:pPr>
      <w:r>
        <w:rPr>
          <w:rFonts w:ascii="Calibri" w:hAnsi="Calibri"/>
          <w:b/>
          <w:bCs/>
          <w:sz w:val="22"/>
          <w:szCs w:val="22"/>
          <w:u w:val="single"/>
        </w:rPr>
        <w:t>Workplace Security</w:t>
      </w:r>
      <w:r>
        <w:rPr>
          <w:rFonts w:ascii="Calibri" w:hAnsi="Calibri"/>
          <w:b/>
          <w:bCs/>
          <w:sz w:val="22"/>
          <w:szCs w:val="22"/>
        </w:rPr>
        <w:t xml:space="preserve">: </w:t>
      </w:r>
      <w:r>
        <w:rPr>
          <w:rFonts w:ascii="Calibri" w:hAnsi="Calibri"/>
          <w:sz w:val="22"/>
          <w:szCs w:val="22"/>
        </w:rPr>
        <w:t xml:space="preserve">To have a safe workplace and prevent workplace violence, each employee must be familiar with their work environment and observant of their surroundings. For example, all entrances and exits to the office area must be kept secured at all times so that no one may enter the premises without first being authorized to do so. Doors that are intended to be locked must be kept locked and not left partially open for any reason. Propping a door open, even for a good reason, is a violation of this policy. </w:t>
      </w:r>
    </w:p>
    <w:p w14:paraId="0C0F0F26" w14:textId="77777777" w:rsidR="00EA6F78" w:rsidRDefault="00000000">
      <w:pPr>
        <w:pStyle w:val="Default"/>
        <w:jc w:val="both"/>
        <w:rPr>
          <w:rFonts w:ascii="Calibri" w:eastAsia="Calibri" w:hAnsi="Calibri" w:cs="Calibri"/>
          <w:sz w:val="22"/>
          <w:szCs w:val="22"/>
        </w:rPr>
      </w:pPr>
      <w:r>
        <w:rPr>
          <w:rFonts w:ascii="Calibri" w:hAnsi="Calibri"/>
          <w:sz w:val="22"/>
          <w:szCs w:val="22"/>
        </w:rPr>
        <w:t xml:space="preserve">Employees are expected to assist Health &amp; Psychiatry in this safety precaution by informing visitors of this policy and by questioning any strangers as to their purpose in the office area. If an employee notices anyone who appears to be out of place or in a location where they should not be, an employee should immediately notify their supervisor or Talent Management or building security. </w:t>
      </w:r>
    </w:p>
    <w:p w14:paraId="38C4D728" w14:textId="77777777" w:rsidR="00EA6F78" w:rsidRDefault="00EA6F78">
      <w:pPr>
        <w:pStyle w:val="Default"/>
        <w:jc w:val="both"/>
        <w:rPr>
          <w:rFonts w:ascii="Calibri" w:eastAsia="Calibri" w:hAnsi="Calibri" w:cs="Calibri"/>
          <w:sz w:val="22"/>
          <w:szCs w:val="22"/>
        </w:rPr>
      </w:pPr>
    </w:p>
    <w:p w14:paraId="727EF5C4" w14:textId="77777777" w:rsidR="00EA6F78" w:rsidRDefault="00000000">
      <w:pPr>
        <w:pStyle w:val="Default"/>
        <w:jc w:val="both"/>
        <w:rPr>
          <w:rFonts w:ascii="Calibri" w:eastAsia="Calibri" w:hAnsi="Calibri" w:cs="Calibri"/>
          <w:sz w:val="22"/>
          <w:szCs w:val="22"/>
        </w:rPr>
      </w:pPr>
      <w:r>
        <w:rPr>
          <w:rFonts w:ascii="Calibri" w:hAnsi="Calibri"/>
          <w:sz w:val="22"/>
          <w:szCs w:val="22"/>
        </w:rPr>
        <w:t>If an employee notices behavior in a patient, visitor or co-worker and believes that the individual is in need of assistance or is a threat to others, the employee should notify their Supervisor/Management immediately. It is not the employee’s responsibility to approach the individual to try to "fix" the problem or reach a conclusion as to whether or not a real problem exists. Rather, the employee’s responsibility is merely to observe the individual's behavior and immediately report what they heard or saw to a Supervisor/Management. All reports will be kept confidential to the maximum extent possible.</w:t>
      </w:r>
    </w:p>
    <w:p w14:paraId="0BA7510C" w14:textId="77777777" w:rsidR="00EA6F78" w:rsidRDefault="00EA6F78">
      <w:pPr>
        <w:pStyle w:val="Default"/>
        <w:jc w:val="both"/>
        <w:rPr>
          <w:rFonts w:ascii="Calibri" w:eastAsia="Calibri" w:hAnsi="Calibri" w:cs="Calibri"/>
          <w:sz w:val="22"/>
          <w:szCs w:val="22"/>
        </w:rPr>
      </w:pPr>
    </w:p>
    <w:p w14:paraId="2CDD021E" w14:textId="77777777" w:rsidR="00EA6F78" w:rsidRDefault="00000000">
      <w:pPr>
        <w:pStyle w:val="Default"/>
        <w:jc w:val="both"/>
        <w:rPr>
          <w:rFonts w:ascii="Calibri" w:eastAsia="Calibri" w:hAnsi="Calibri" w:cs="Calibri"/>
          <w:sz w:val="22"/>
          <w:szCs w:val="22"/>
        </w:rPr>
      </w:pPr>
      <w:r>
        <w:rPr>
          <w:rFonts w:ascii="Calibri" w:hAnsi="Calibri"/>
          <w:b/>
          <w:bCs/>
          <w:sz w:val="22"/>
          <w:szCs w:val="22"/>
          <w:u w:val="single"/>
        </w:rPr>
        <w:t>Disciplinary Actions</w:t>
      </w:r>
      <w:r>
        <w:rPr>
          <w:rFonts w:ascii="Calibri" w:hAnsi="Calibri"/>
          <w:b/>
          <w:bCs/>
          <w:sz w:val="22"/>
          <w:szCs w:val="22"/>
        </w:rPr>
        <w:t xml:space="preserve">: </w:t>
      </w:r>
      <w:r>
        <w:rPr>
          <w:rFonts w:ascii="Calibri" w:hAnsi="Calibri"/>
          <w:sz w:val="22"/>
          <w:szCs w:val="22"/>
        </w:rPr>
        <w:t xml:space="preserve">Discipline for violation of Practice policy will be determined on a case-by-case basis, based upon the totality of the circumstances. As a reminder, Health &amp; Psychiatry employees are employed at will, and can be terminated or resign at any time for any lawful reason, including but not limited to economic or business reasons, unacceptable conduct or performance, or violation of the general rules of conduct. </w:t>
      </w:r>
    </w:p>
    <w:p w14:paraId="35A6FAB0" w14:textId="77777777" w:rsidR="00EA6F78" w:rsidRDefault="00EA6F78">
      <w:pPr>
        <w:pStyle w:val="Default"/>
        <w:jc w:val="both"/>
        <w:rPr>
          <w:rFonts w:ascii="Calibri" w:eastAsia="Calibri" w:hAnsi="Calibri" w:cs="Calibri"/>
          <w:sz w:val="22"/>
          <w:szCs w:val="22"/>
        </w:rPr>
      </w:pPr>
    </w:p>
    <w:p w14:paraId="61EBF7D8" w14:textId="77777777" w:rsidR="00EA6F78" w:rsidRDefault="00000000">
      <w:pPr>
        <w:pStyle w:val="Default"/>
        <w:jc w:val="both"/>
        <w:rPr>
          <w:rFonts w:ascii="Calibri" w:hAnsi="Calibri"/>
          <w:sz w:val="22"/>
          <w:szCs w:val="22"/>
        </w:rPr>
      </w:pPr>
      <w:r>
        <w:rPr>
          <w:rFonts w:ascii="Calibri" w:hAnsi="Calibri"/>
          <w:sz w:val="22"/>
          <w:szCs w:val="22"/>
        </w:rPr>
        <w:t>I HAVE READ THE ABOVE CAREFULLY AND HAVE AGREED TO THE ABOVE:</w:t>
      </w:r>
    </w:p>
    <w:p w14:paraId="515D057B" w14:textId="77777777" w:rsidR="00092731" w:rsidRDefault="00092731">
      <w:pPr>
        <w:pStyle w:val="Default"/>
        <w:jc w:val="both"/>
        <w:rPr>
          <w:rFonts w:ascii="Calibri" w:hAnsi="Calibri"/>
          <w:sz w:val="22"/>
          <w:szCs w:val="22"/>
        </w:rPr>
      </w:pPr>
    </w:p>
    <w:p w14:paraId="67CD6E79" w14:textId="77777777" w:rsidR="00092731" w:rsidRDefault="00092731">
      <w:pPr>
        <w:pStyle w:val="Default"/>
        <w:jc w:val="both"/>
        <w:rPr>
          <w:rFonts w:ascii="Calibri" w:hAnsi="Calibri"/>
          <w:sz w:val="22"/>
          <w:szCs w:val="22"/>
        </w:rPr>
      </w:pPr>
    </w:p>
    <w:p w14:paraId="4F4C0173" w14:textId="77777777" w:rsidR="00092731" w:rsidRDefault="00092731">
      <w:pPr>
        <w:pStyle w:val="Default"/>
        <w:jc w:val="both"/>
        <w:rPr>
          <w:rFonts w:ascii="Calibri" w:eastAsia="Calibri" w:hAnsi="Calibri" w:cs="Calibri"/>
          <w:sz w:val="22"/>
          <w:szCs w:val="22"/>
        </w:rPr>
      </w:pPr>
    </w:p>
    <w:p w14:paraId="3490055E" w14:textId="77777777" w:rsidR="00EA6F78" w:rsidRDefault="00EA6F78">
      <w:pPr>
        <w:pStyle w:val="Default"/>
        <w:jc w:val="both"/>
        <w:rPr>
          <w:rFonts w:ascii="Calibri" w:eastAsia="Calibri" w:hAnsi="Calibri" w:cs="Calibri"/>
          <w:sz w:val="22"/>
          <w:szCs w:val="22"/>
        </w:rPr>
      </w:pPr>
    </w:p>
    <w:p w14:paraId="142AB035" w14:textId="77777777" w:rsidR="00EA6F78" w:rsidRDefault="00EA6F78">
      <w:pPr>
        <w:pStyle w:val="Default"/>
        <w:jc w:val="both"/>
        <w:rPr>
          <w:rFonts w:ascii="Calibri" w:eastAsia="Calibri" w:hAnsi="Calibri" w:cs="Calibri"/>
          <w:sz w:val="22"/>
          <w:szCs w:val="22"/>
        </w:rPr>
      </w:pPr>
    </w:p>
    <w:p w14:paraId="44B6988D" w14:textId="77777777" w:rsidR="00EA6F78" w:rsidRDefault="00EA6F78">
      <w:pPr>
        <w:pStyle w:val="Default"/>
        <w:jc w:val="both"/>
        <w:rPr>
          <w:rFonts w:ascii="Calibri" w:eastAsia="Calibri" w:hAnsi="Calibri" w:cs="Calibri"/>
          <w:sz w:val="22"/>
          <w:szCs w:val="22"/>
        </w:rPr>
      </w:pPr>
    </w:p>
    <w:p w14:paraId="2C073503" w14:textId="77777777" w:rsidR="00EA6F78" w:rsidRDefault="00000000">
      <w:pPr>
        <w:pStyle w:val="Default"/>
        <w:jc w:val="both"/>
        <w:rPr>
          <w:rFonts w:ascii="Calibri" w:eastAsia="Calibri" w:hAnsi="Calibri" w:cs="Calibri"/>
          <w:sz w:val="22"/>
          <w:szCs w:val="22"/>
        </w:rPr>
      </w:pPr>
      <w:r>
        <w:rPr>
          <w:rFonts w:ascii="Calibri" w:hAnsi="Calibri"/>
          <w:sz w:val="22"/>
          <w:szCs w:val="22"/>
        </w:rPr>
        <w:t>____________________________                                              ____________________</w:t>
      </w:r>
    </w:p>
    <w:p w14:paraId="2B897B20" w14:textId="77777777" w:rsidR="00EA6F78" w:rsidRDefault="00000000">
      <w:pPr>
        <w:pStyle w:val="Default"/>
        <w:jc w:val="both"/>
      </w:pPr>
      <w:r>
        <w:rPr>
          <w:rFonts w:ascii="Calibri" w:hAnsi="Calibri"/>
          <w:sz w:val="22"/>
          <w:szCs w:val="22"/>
        </w:rPr>
        <w:t xml:space="preserve">     PRINT NAME AND SIGN</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DATE SIGNED</w:t>
      </w:r>
      <w:r>
        <w:rPr>
          <w:rFonts w:ascii="Arial Unicode MS" w:hAnsi="Arial Unicode MS"/>
          <w:sz w:val="22"/>
          <w:szCs w:val="22"/>
        </w:rPr>
        <w:br w:type="page"/>
      </w:r>
    </w:p>
    <w:bookmarkStart w:id="7" w:name="_Toc7"/>
    <w:p w14:paraId="54453598" w14:textId="46C77AFC" w:rsidR="00EA6F78" w:rsidRDefault="00BE7FE6">
      <w:pPr>
        <w:pStyle w:val="Heading"/>
        <w:rPr>
          <w:color w:val="6FAEB5"/>
          <w:u w:color="6FAEB5"/>
        </w:rPr>
      </w:pPr>
      <w:r>
        <w:rPr>
          <w:noProof/>
          <w:color w:val="6FAEB5"/>
          <w:sz w:val="56"/>
          <w:szCs w:val="56"/>
          <w:u w:color="6FAEB5"/>
        </w:rPr>
        <w:lastRenderedPageBreak/>
        <mc:AlternateContent>
          <mc:Choice Requires="wps">
            <w:drawing>
              <wp:anchor distT="0" distB="0" distL="0" distR="0" simplePos="0" relativeHeight="251653120" behindDoc="1" locked="0" layoutInCell="1" allowOverlap="1" wp14:anchorId="29FAC792" wp14:editId="4FAED68A">
                <wp:simplePos x="0" y="0"/>
                <wp:positionH relativeFrom="page">
                  <wp:posOffset>657225</wp:posOffset>
                </wp:positionH>
                <wp:positionV relativeFrom="line">
                  <wp:posOffset>-333375</wp:posOffset>
                </wp:positionV>
                <wp:extent cx="6467475" cy="8543925"/>
                <wp:effectExtent l="0" t="0" r="9525" b="9525"/>
                <wp:wrapNone/>
                <wp:docPr id="1073741882" name="officeArt object" descr="Google Shape;83;p2"/>
                <wp:cNvGraphicFramePr/>
                <a:graphic xmlns:a="http://schemas.openxmlformats.org/drawingml/2006/main">
                  <a:graphicData uri="http://schemas.microsoft.com/office/word/2010/wordprocessingShape">
                    <wps:wsp>
                      <wps:cNvSpPr/>
                      <wps:spPr>
                        <a:xfrm>
                          <a:off x="0" y="0"/>
                          <a:ext cx="6467475" cy="8543925"/>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14:sizeRelV relativeFrom="margin">
                  <wp14:pctHeight>0</wp14:pctHeight>
                </wp14:sizeRelV>
              </wp:anchor>
            </w:drawing>
          </mc:Choice>
          <mc:Fallback>
            <w:pict>
              <v:shape w14:anchorId="1729B2AA" id="officeArt object" o:spid="_x0000_s1026" alt="Google Shape;83;p2" style="position:absolute;margin-left:51.75pt;margin-top:-26.25pt;width:509.25pt;height:672.75pt;z-index:-251663360;visibility:visible;mso-wrap-style:square;mso-height-percent:0;mso-wrap-distance-left:0;mso-wrap-distance-top:0;mso-wrap-distance-right:0;mso-wrap-distance-bottom:0;mso-position-horizontal:absolute;mso-position-horizontal-relative:page;mso-position-vertical:absolute;mso-position-vertical-relative:line;mso-height-percent:0;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" path="m21322,l278,,222,12,170,47r-47,54l82,173,48,261,22,362,6,473,,592,,21008r6,119l22,21238r26,101l82,21427r41,72l170,21553r52,35l278,21600r21044,l21378,21588r52,-35l21477,21499r41,-72l21552,21339r26,-101l21594,21127r6,-119l21600,592r-6,-119l21578,362r-26,-101l21518,173r-41,-72l21430,47r-52,-35l21322,xe" stroked="f" strokeweight="1pt">
                <v:stroke miterlimit="4" joinstyle="miter"/>
                <v:path arrowok="t" o:extrusionok="f" o:connecttype="custom" o:connectlocs="3233738,4271963;3233738,4271963;3233738,4271963;3233738,4271963" o:connectangles="0,90,180,270"/>
                <w10:wrap anchorx="page" anchory="line"/>
              </v:shape>
            </w:pict>
          </mc:Fallback>
        </mc:AlternateContent>
      </w:r>
      <w:r>
        <w:rPr>
          <w:noProof/>
          <w:color w:val="6FAEB5"/>
          <w:sz w:val="56"/>
          <w:szCs w:val="56"/>
          <w:u w:color="6FAEB5"/>
        </w:rPr>
        <mc:AlternateContent>
          <mc:Choice Requires="wps">
            <w:drawing>
              <wp:anchor distT="0" distB="0" distL="0" distR="0" simplePos="0" relativeHeight="251652096" behindDoc="1" locked="0" layoutInCell="1" allowOverlap="1" wp14:anchorId="2F98B8AC" wp14:editId="1F69F6C2">
                <wp:simplePos x="0" y="0"/>
                <wp:positionH relativeFrom="page">
                  <wp:posOffset>381000</wp:posOffset>
                </wp:positionH>
                <wp:positionV relativeFrom="line">
                  <wp:posOffset>-552450</wp:posOffset>
                </wp:positionV>
                <wp:extent cx="7000240" cy="9258300"/>
                <wp:effectExtent l="0" t="0" r="0" b="0"/>
                <wp:wrapNone/>
                <wp:docPr id="1073741883" name="officeArt object" descr="Google Shape;83;p2"/>
                <wp:cNvGraphicFramePr/>
                <a:graphic xmlns:a="http://schemas.openxmlformats.org/drawingml/2006/main">
                  <a:graphicData uri="http://schemas.microsoft.com/office/word/2010/wordprocessingShape">
                    <wps:wsp>
                      <wps:cNvSpPr/>
                      <wps:spPr>
                        <a:xfrm>
                          <a:off x="0" y="0"/>
                          <a:ext cx="7000240" cy="9258300"/>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14:sizeRelV relativeFrom="margin">
                  <wp14:pctHeight>0</wp14:pctHeight>
                </wp14:sizeRelV>
              </wp:anchor>
            </w:drawing>
          </mc:Choice>
          <mc:Fallback>
            <w:pict>
              <v:shape w14:anchorId="413314AC" id="officeArt object" o:spid="_x0000_s1026" alt="Google Shape;83;p2" style="position:absolute;margin-left:30pt;margin-top:-43.5pt;width:551.2pt;height:729pt;z-index:-251664384;visibility:visible;mso-wrap-style:square;mso-height-percent:0;mso-wrap-distance-left:0;mso-wrap-distance-top:0;mso-wrap-distance-right:0;mso-wrap-distance-bottom:0;mso-position-horizontal:absolute;mso-position-horizontal-relative:page;mso-position-vertical:absolute;mso-position-vertical-relative:line;mso-height-percent:0;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" path="m21322,l278,,222,12,170,47r-47,54l82,173,48,261,22,362,6,473,,592,,21008r6,119l22,21238r26,101l82,21427r41,72l170,21553r52,35l278,21600r21044,l21378,21588r52,-35l21477,21499r41,-72l21552,21339r26,-101l21594,21127r6,-119l21600,592r-6,-119l21578,362r-26,-101l21518,173r-41,-72l21430,47r-52,-35l21322,xe" fillcolor="#5cc5ca" stroked="f" strokeweight="1pt">
                <v:stroke miterlimit="4" joinstyle="miter"/>
                <v:path arrowok="t" o:extrusionok="f" o:connecttype="custom" o:connectlocs="3500120,4629150;3500120,4629150;3500120,4629150;3500120,4629150" o:connectangles="0,90,180,270"/>
                <w10:wrap anchorx="page" anchory="line"/>
              </v:shape>
            </w:pict>
          </mc:Fallback>
        </mc:AlternateContent>
      </w:r>
      <w:r>
        <w:rPr>
          <w:rFonts w:eastAsia="Arial Unicode MS" w:cs="Arial Unicode MS"/>
          <w:color w:val="6FAEB5"/>
          <w:sz w:val="56"/>
          <w:szCs w:val="56"/>
          <w:u w:color="6FAEB5"/>
        </w:rPr>
        <w:t>Hours &amp; Wages</w:t>
      </w:r>
      <w:bookmarkEnd w:id="7"/>
    </w:p>
    <w:p w14:paraId="7E25E02E" w14:textId="77777777" w:rsidR="00EA6F78" w:rsidRDefault="00000000">
      <w:pPr>
        <w:pStyle w:val="Default"/>
        <w:rPr>
          <w:sz w:val="36"/>
          <w:szCs w:val="36"/>
        </w:rPr>
      </w:pPr>
      <w:r>
        <w:rPr>
          <w:color w:val="CCBE04"/>
          <w:sz w:val="36"/>
          <w:szCs w:val="36"/>
          <w:u w:color="CCBE04"/>
        </w:rPr>
        <w:t>______________________________________________</w:t>
      </w:r>
      <w:r>
        <w:rPr>
          <w:sz w:val="36"/>
          <w:szCs w:val="36"/>
        </w:rPr>
        <w:t xml:space="preserve"> </w:t>
      </w:r>
    </w:p>
    <w:p w14:paraId="0E164E5C" w14:textId="77777777" w:rsidR="00EA6F78" w:rsidRDefault="00EA6F78">
      <w:pPr>
        <w:pStyle w:val="BodyA"/>
      </w:pPr>
    </w:p>
    <w:p w14:paraId="08C8C677" w14:textId="77777777" w:rsidR="00EA6F78" w:rsidRDefault="00000000">
      <w:pPr>
        <w:pStyle w:val="Body"/>
        <w:rPr>
          <w:u w:color="6FAEB5"/>
        </w:rPr>
      </w:pPr>
      <w:r>
        <w:rPr>
          <w:rFonts w:ascii="Calibri" w:hAnsi="Calibri"/>
          <w:b/>
          <w:bCs/>
          <w:sz w:val="22"/>
          <w:szCs w:val="22"/>
          <w14:textOutline w14:w="12700" w14:cap="flat" w14:cmpd="sng" w14:algn="ctr">
            <w14:noFill/>
            <w14:prstDash w14:val="solid"/>
            <w14:miter w14:lim="400000"/>
          </w14:textOutline>
        </w:rPr>
        <w:t xml:space="preserve">Pay Transparency Nondiscrimination Provision: </w:t>
      </w:r>
    </w:p>
    <w:p w14:paraId="197268B3" w14:textId="77777777" w:rsidR="00EA6F78" w:rsidRDefault="00EA6F78">
      <w:pPr>
        <w:pStyle w:val="Default"/>
        <w:jc w:val="both"/>
        <w:rPr>
          <w:rFonts w:ascii="Calibri" w:eastAsia="Calibri" w:hAnsi="Calibri" w:cs="Calibri"/>
          <w:sz w:val="22"/>
          <w:szCs w:val="22"/>
        </w:rPr>
      </w:pPr>
    </w:p>
    <w:p w14:paraId="5527479C" w14:textId="77777777" w:rsidR="00EA6F78" w:rsidRDefault="00000000">
      <w:pPr>
        <w:pStyle w:val="Default"/>
        <w:jc w:val="both"/>
        <w:rPr>
          <w:rFonts w:ascii="Calibri" w:eastAsia="Calibri" w:hAnsi="Calibri" w:cs="Calibri"/>
          <w:sz w:val="22"/>
          <w:szCs w:val="22"/>
        </w:rPr>
      </w:pPr>
      <w:r>
        <w:rPr>
          <w:rFonts w:ascii="Calibri" w:hAnsi="Calibri"/>
          <w:sz w:val="22"/>
          <w:szCs w:val="22"/>
        </w:rPr>
        <w:t>Health &amp; Psychiatry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Practice’s legal duty to furnish information.</w:t>
      </w:r>
    </w:p>
    <w:p w14:paraId="5EF3086E" w14:textId="77777777" w:rsidR="00EA6F78" w:rsidRDefault="00EA6F78">
      <w:pPr>
        <w:pStyle w:val="Default"/>
        <w:jc w:val="both"/>
        <w:rPr>
          <w:rFonts w:ascii="Calibri" w:eastAsia="Calibri" w:hAnsi="Calibri" w:cs="Calibri"/>
          <w:sz w:val="22"/>
          <w:szCs w:val="22"/>
        </w:rPr>
      </w:pPr>
    </w:p>
    <w:p w14:paraId="2C975F38" w14:textId="77777777" w:rsidR="00EA6F78" w:rsidRDefault="00000000">
      <w:pPr>
        <w:pStyle w:val="Body"/>
        <w:rPr>
          <w:rFonts w:ascii="Calibri" w:eastAsia="Calibri" w:hAnsi="Calibri" w:cs="Calibri"/>
          <w:b/>
          <w:bCs/>
          <w:sz w:val="22"/>
          <w:szCs w:val="22"/>
          <w14:textOutline w14:w="12700" w14:cap="flat" w14:cmpd="sng" w14:algn="ctr">
            <w14:noFill/>
            <w14:prstDash w14:val="solid"/>
            <w14:miter w14:lim="400000"/>
          </w14:textOutline>
        </w:rPr>
      </w:pPr>
      <w:r>
        <w:rPr>
          <w:rFonts w:ascii="Calibri" w:hAnsi="Calibri"/>
          <w:b/>
          <w:bCs/>
          <w:sz w:val="22"/>
          <w:szCs w:val="22"/>
          <w14:textOutline w14:w="12700" w14:cap="flat" w14:cmpd="sng" w14:algn="ctr">
            <w14:noFill/>
            <w14:prstDash w14:val="solid"/>
            <w14:miter w14:lim="400000"/>
          </w14:textOutline>
        </w:rPr>
        <w:t>Policy on Salary-based Pay:</w:t>
      </w:r>
    </w:p>
    <w:p w14:paraId="462CB977" w14:textId="77777777" w:rsidR="00EA6F78" w:rsidRDefault="00EA6F78">
      <w:pPr>
        <w:pStyle w:val="Body"/>
        <w:rPr>
          <w:rFonts w:ascii="Calibri" w:eastAsia="Calibri" w:hAnsi="Calibri" w:cs="Calibri"/>
          <w:b/>
          <w:bCs/>
          <w:sz w:val="22"/>
          <w:szCs w:val="22"/>
          <w14:textOutline w14:w="12700" w14:cap="flat" w14:cmpd="sng" w14:algn="ctr">
            <w14:noFill/>
            <w14:prstDash w14:val="solid"/>
            <w14:miter w14:lim="400000"/>
          </w14:textOutline>
        </w:rPr>
      </w:pPr>
    </w:p>
    <w:p w14:paraId="3CD3E711" w14:textId="77777777" w:rsidR="00EA6F78" w:rsidRDefault="00000000">
      <w:pPr>
        <w:pStyle w:val="Default"/>
        <w:jc w:val="both"/>
        <w:rPr>
          <w:rFonts w:ascii="Calibri" w:eastAsia="Calibri" w:hAnsi="Calibri" w:cs="Calibri"/>
          <w:sz w:val="22"/>
          <w:szCs w:val="22"/>
        </w:rPr>
      </w:pPr>
      <w:r>
        <w:rPr>
          <w:rFonts w:ascii="Calibri" w:hAnsi="Calibri"/>
          <w:sz w:val="22"/>
          <w:szCs w:val="22"/>
        </w:rPr>
        <w:t>In accordance with the federal Fair Labor Standards Act and applicable state wage and hour laws, employees are designated as either “exempt” or “non-exempt.” Generally, exempt employees are paid on a “salary basis,” which means that each work week the Employee must receive a predetermined amount of compensation, which may not be reduced because of variations in the quality or quantity of the employee’s work, subject to limited permissible deductions provided by law. Such employees are not subject to deductions for variations in the quantity or quality of the work performed. Salaried employees are paid every other week.</w:t>
      </w:r>
    </w:p>
    <w:p w14:paraId="2854530A" w14:textId="77777777" w:rsidR="00EA6F78" w:rsidRDefault="00EA6F78">
      <w:pPr>
        <w:pStyle w:val="Default"/>
        <w:jc w:val="both"/>
        <w:rPr>
          <w:sz w:val="22"/>
          <w:szCs w:val="22"/>
        </w:rPr>
      </w:pPr>
    </w:p>
    <w:p w14:paraId="460274A2" w14:textId="77777777" w:rsidR="00EA6F78" w:rsidRDefault="00000000">
      <w:pPr>
        <w:pStyle w:val="Body"/>
        <w:rPr>
          <w:rFonts w:ascii="Calibri" w:eastAsia="Calibri" w:hAnsi="Calibri" w:cs="Calibri"/>
          <w:b/>
          <w:bCs/>
          <w:sz w:val="22"/>
          <w:szCs w:val="22"/>
          <w14:textOutline w14:w="12700" w14:cap="flat" w14:cmpd="sng" w14:algn="ctr">
            <w14:noFill/>
            <w14:prstDash w14:val="solid"/>
            <w14:miter w14:lim="400000"/>
          </w14:textOutline>
        </w:rPr>
      </w:pPr>
      <w:r>
        <w:rPr>
          <w:rFonts w:ascii="Calibri" w:hAnsi="Calibri"/>
          <w:b/>
          <w:bCs/>
          <w:sz w:val="22"/>
          <w:szCs w:val="22"/>
          <w14:textOutline w14:w="12700" w14:cap="flat" w14:cmpd="sng" w14:algn="ctr">
            <w14:noFill/>
            <w14:prstDash w14:val="solid"/>
            <w14:miter w14:lim="400000"/>
          </w14:textOutline>
        </w:rPr>
        <w:t>Policy on Hourly Pay:</w:t>
      </w:r>
    </w:p>
    <w:p w14:paraId="6741480F" w14:textId="77777777" w:rsidR="00EA6F78" w:rsidRDefault="00EA6F78">
      <w:pPr>
        <w:pStyle w:val="Body"/>
        <w:rPr>
          <w:rFonts w:ascii="Calibri" w:eastAsia="Calibri" w:hAnsi="Calibri" w:cs="Calibri"/>
          <w:b/>
          <w:bCs/>
          <w:sz w:val="22"/>
          <w:szCs w:val="22"/>
          <w14:textOutline w14:w="12700" w14:cap="flat" w14:cmpd="sng" w14:algn="ctr">
            <w14:noFill/>
            <w14:prstDash w14:val="solid"/>
            <w14:miter w14:lim="400000"/>
          </w14:textOutline>
        </w:rPr>
      </w:pPr>
    </w:p>
    <w:p w14:paraId="4E766627" w14:textId="1364C8D9" w:rsidR="00EA6F78" w:rsidRDefault="00000000">
      <w:pPr>
        <w:pStyle w:val="Default"/>
        <w:jc w:val="both"/>
        <w:rPr>
          <w:rFonts w:ascii="Calibri" w:eastAsia="Calibri" w:hAnsi="Calibri" w:cs="Calibri"/>
          <w:sz w:val="22"/>
          <w:szCs w:val="22"/>
        </w:rPr>
      </w:pPr>
      <w:r>
        <w:rPr>
          <w:rFonts w:ascii="Calibri" w:hAnsi="Calibri"/>
          <w:sz w:val="22"/>
          <w:szCs w:val="22"/>
        </w:rPr>
        <w:t xml:space="preserve">Non-Exempt employees’ wages will be paid at an hourly rate that is agreed upon and signed by you and </w:t>
      </w:r>
      <w:r w:rsidR="00771B11">
        <w:rPr>
          <w:rFonts w:ascii="Calibri" w:hAnsi="Calibri"/>
          <w:sz w:val="22"/>
          <w:szCs w:val="22"/>
        </w:rPr>
        <w:t xml:space="preserve">the </w:t>
      </w:r>
      <w:r>
        <w:rPr>
          <w:rFonts w:ascii="Calibri" w:hAnsi="Calibri"/>
          <w:sz w:val="22"/>
          <w:szCs w:val="22"/>
        </w:rPr>
        <w:t>manager in your compensation form. Health &amp; Psychiatry always pays its employees compensation that meets or exceeds required wage levels under law. Standby time does not count towards hours worked. Hourly employees are paid every other week.</w:t>
      </w:r>
    </w:p>
    <w:p w14:paraId="2F39C5ED" w14:textId="77777777" w:rsidR="00EA6F78" w:rsidRDefault="00EA6F78">
      <w:pPr>
        <w:pStyle w:val="Default"/>
        <w:jc w:val="both"/>
        <w:rPr>
          <w:rFonts w:ascii="Calibri" w:eastAsia="Calibri" w:hAnsi="Calibri" w:cs="Calibri"/>
          <w:sz w:val="22"/>
          <w:szCs w:val="22"/>
        </w:rPr>
      </w:pPr>
    </w:p>
    <w:p w14:paraId="566AF42E" w14:textId="77777777" w:rsidR="00EA6F78" w:rsidRDefault="00000000">
      <w:pPr>
        <w:pStyle w:val="Body"/>
        <w:rPr>
          <w:rFonts w:ascii="Calibri" w:eastAsia="Calibri" w:hAnsi="Calibri" w:cs="Calibri"/>
          <w:b/>
          <w:bCs/>
          <w:sz w:val="22"/>
          <w:szCs w:val="22"/>
          <w14:textOutline w14:w="12700" w14:cap="flat" w14:cmpd="sng" w14:algn="ctr">
            <w14:noFill/>
            <w14:prstDash w14:val="solid"/>
            <w14:miter w14:lim="400000"/>
          </w14:textOutline>
        </w:rPr>
      </w:pPr>
      <w:r>
        <w:rPr>
          <w:rFonts w:ascii="Calibri" w:hAnsi="Calibri"/>
          <w:b/>
          <w:bCs/>
          <w:sz w:val="22"/>
          <w:szCs w:val="22"/>
          <w14:textOutline w14:w="12700" w14:cap="flat" w14:cmpd="sng" w14:algn="ctr">
            <w14:noFill/>
            <w14:prstDash w14:val="solid"/>
            <w14:miter w14:lim="400000"/>
          </w14:textOutline>
        </w:rPr>
        <w:t>Policy on Overtime:</w:t>
      </w:r>
    </w:p>
    <w:p w14:paraId="602675CE" w14:textId="77777777" w:rsidR="00EA6F78" w:rsidRDefault="00EA6F78">
      <w:pPr>
        <w:pStyle w:val="Body"/>
        <w:rPr>
          <w:rFonts w:ascii="Calibri" w:eastAsia="Calibri" w:hAnsi="Calibri" w:cs="Calibri"/>
          <w:b/>
          <w:bCs/>
          <w:sz w:val="22"/>
          <w:szCs w:val="22"/>
          <w14:textOutline w14:w="12700" w14:cap="flat" w14:cmpd="sng" w14:algn="ctr">
            <w14:noFill/>
            <w14:prstDash w14:val="solid"/>
            <w14:miter w14:lim="400000"/>
          </w14:textOutline>
        </w:rPr>
      </w:pPr>
    </w:p>
    <w:p w14:paraId="3E824BA8" w14:textId="688F6948" w:rsidR="00EA6F78" w:rsidRDefault="00000000">
      <w:pPr>
        <w:pStyle w:val="Default"/>
        <w:jc w:val="both"/>
        <w:rPr>
          <w:rFonts w:ascii="Calibri" w:eastAsia="Calibri" w:hAnsi="Calibri" w:cs="Calibri"/>
        </w:rPr>
      </w:pPr>
      <w:r>
        <w:rPr>
          <w:rFonts w:ascii="Calibri" w:hAnsi="Calibri"/>
          <w:sz w:val="22"/>
          <w:szCs w:val="22"/>
        </w:rPr>
        <w:t>Overtime is to be avoided. Anything over 40 hours per week is considered overtime in Florida. It is the responsibility of the employee to check their own hours and follow the policy.  Managers may exceptionally schedule overtime or extra shifts however employees are not permitted to work overtime without the prior written approval of the practice administrator; this includes starting work early and skipping designated meal breaks</w:t>
      </w:r>
      <w:r w:rsidR="00BE7FE6">
        <w:rPr>
          <w:rFonts w:ascii="Calibri" w:hAnsi="Calibri"/>
          <w:sz w:val="22"/>
          <w:szCs w:val="22"/>
        </w:rPr>
        <w:t>.</w:t>
      </w:r>
      <w:r>
        <w:rPr>
          <w:rFonts w:ascii="Calibri" w:hAnsi="Calibri"/>
          <w:sz w:val="22"/>
          <w:szCs w:val="22"/>
        </w:rPr>
        <w:t xml:space="preserve"> Excessive warnings may lead to termination.</w:t>
      </w:r>
    </w:p>
    <w:p w14:paraId="279D547C" w14:textId="77777777" w:rsidR="00EA6F78" w:rsidRDefault="00EA6F78">
      <w:pPr>
        <w:pStyle w:val="Default"/>
        <w:jc w:val="both"/>
        <w:rPr>
          <w:rFonts w:ascii="Calibri" w:eastAsia="Calibri" w:hAnsi="Calibri" w:cs="Calibri"/>
          <w:sz w:val="22"/>
          <w:szCs w:val="22"/>
        </w:rPr>
      </w:pPr>
    </w:p>
    <w:p w14:paraId="19FDF717" w14:textId="77777777" w:rsidR="00BE7FE6" w:rsidRDefault="00BE7FE6">
      <w:pPr>
        <w:pStyle w:val="Default"/>
        <w:jc w:val="both"/>
        <w:rPr>
          <w:rFonts w:ascii="Calibri" w:hAnsi="Calibri"/>
          <w:b/>
          <w:bCs/>
          <w:sz w:val="22"/>
          <w:szCs w:val="22"/>
        </w:rPr>
      </w:pPr>
    </w:p>
    <w:p w14:paraId="0877C3F7" w14:textId="77777777" w:rsidR="00BE7FE6" w:rsidRDefault="00BE7FE6">
      <w:pPr>
        <w:pStyle w:val="Default"/>
        <w:jc w:val="both"/>
        <w:rPr>
          <w:rFonts w:ascii="Calibri" w:hAnsi="Calibri"/>
          <w:b/>
          <w:bCs/>
          <w:sz w:val="22"/>
          <w:szCs w:val="22"/>
        </w:rPr>
      </w:pPr>
    </w:p>
    <w:p w14:paraId="6C27CF18" w14:textId="77777777" w:rsidR="00BE7FE6" w:rsidRDefault="00BE7FE6">
      <w:pPr>
        <w:pStyle w:val="Default"/>
        <w:jc w:val="both"/>
        <w:rPr>
          <w:rFonts w:ascii="Calibri" w:hAnsi="Calibri"/>
          <w:b/>
          <w:bCs/>
          <w:sz w:val="22"/>
          <w:szCs w:val="22"/>
        </w:rPr>
      </w:pPr>
    </w:p>
    <w:p w14:paraId="25DEF9DD" w14:textId="77777777" w:rsidR="00BE7FE6" w:rsidRDefault="00BE7FE6">
      <w:pPr>
        <w:pStyle w:val="Default"/>
        <w:jc w:val="both"/>
        <w:rPr>
          <w:rFonts w:ascii="Calibri" w:hAnsi="Calibri"/>
          <w:b/>
          <w:bCs/>
          <w:sz w:val="22"/>
          <w:szCs w:val="22"/>
        </w:rPr>
      </w:pPr>
    </w:p>
    <w:p w14:paraId="6C506F41" w14:textId="77777777" w:rsidR="00BE7FE6" w:rsidRDefault="00BE7FE6">
      <w:pPr>
        <w:pStyle w:val="Default"/>
        <w:jc w:val="both"/>
        <w:rPr>
          <w:rFonts w:ascii="Calibri" w:hAnsi="Calibri"/>
          <w:b/>
          <w:bCs/>
          <w:sz w:val="22"/>
          <w:szCs w:val="22"/>
        </w:rPr>
      </w:pPr>
    </w:p>
    <w:p w14:paraId="0EFEC60A" w14:textId="77777777" w:rsidR="00BE7FE6" w:rsidRDefault="00BE7FE6">
      <w:pPr>
        <w:pStyle w:val="Default"/>
        <w:jc w:val="both"/>
        <w:rPr>
          <w:rFonts w:ascii="Calibri" w:hAnsi="Calibri"/>
          <w:b/>
          <w:bCs/>
          <w:sz w:val="22"/>
          <w:szCs w:val="22"/>
        </w:rPr>
      </w:pPr>
    </w:p>
    <w:p w14:paraId="59BED477" w14:textId="139699F5" w:rsidR="00EA6F78" w:rsidRPr="00BE7FE6" w:rsidRDefault="00BE7FE6">
      <w:pPr>
        <w:pStyle w:val="Default"/>
        <w:jc w:val="both"/>
        <w:rPr>
          <w:rFonts w:ascii="Calibri" w:hAnsi="Calibri"/>
          <w:b/>
          <w:bCs/>
          <w:sz w:val="22"/>
          <w:szCs w:val="22"/>
        </w:rPr>
      </w:pPr>
      <w:r>
        <w:rPr>
          <w:noProof/>
          <w:color w:val="6FAEB5"/>
          <w:sz w:val="56"/>
          <w:szCs w:val="56"/>
          <w:u w:color="6FAEB5"/>
        </w:rPr>
        <w:lastRenderedPageBreak/>
        <mc:AlternateContent>
          <mc:Choice Requires="wps">
            <w:drawing>
              <wp:anchor distT="0" distB="0" distL="0" distR="0" simplePos="0" relativeHeight="251663360" behindDoc="1" locked="0" layoutInCell="1" allowOverlap="1" wp14:anchorId="55FD3100" wp14:editId="3DC39778">
                <wp:simplePos x="0" y="0"/>
                <wp:positionH relativeFrom="page">
                  <wp:posOffset>771525</wp:posOffset>
                </wp:positionH>
                <wp:positionV relativeFrom="paragraph">
                  <wp:posOffset>-397510</wp:posOffset>
                </wp:positionV>
                <wp:extent cx="6467475" cy="8448675"/>
                <wp:effectExtent l="0" t="0" r="9525" b="9525"/>
                <wp:wrapNone/>
                <wp:docPr id="30" name="officeArt object" descr="Google Shape;83;p2"/>
                <wp:cNvGraphicFramePr/>
                <a:graphic xmlns:a="http://schemas.openxmlformats.org/drawingml/2006/main">
                  <a:graphicData uri="http://schemas.microsoft.com/office/word/2010/wordprocessingShape">
                    <wps:wsp>
                      <wps:cNvSpPr/>
                      <wps:spPr>
                        <a:xfrm>
                          <a:off x="0" y="0"/>
                          <a:ext cx="6467475" cy="8448675"/>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anchor>
            </w:drawing>
          </mc:Choice>
          <mc:Fallback>
            <w:pict>
              <v:shape w14:anchorId="43AD5C16" id="officeArt object" o:spid="_x0000_s1026" alt="Google Shape;83;p2" style="position:absolute;margin-left:60.75pt;margin-top:-31.3pt;width:509.25pt;height:665.25pt;z-index:-251653120;visibility:visible;mso-wrap-style:square;mso-wrap-distance-left:0;mso-wrap-distance-top:0;mso-wrap-distance-right:0;mso-wrap-distance-bottom:0;mso-position-horizontal:absolute;mso-position-horizontal-relative:page;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" path="m21322,l278,,222,12,170,47r-47,54l82,173,48,261,22,362,6,473,,592,,21008r6,119l22,21238r26,101l82,21427r41,72l170,21553r52,35l278,21600r21044,l21378,21588r52,-35l21477,21499r41,-72l21552,21339r26,-101l21594,21127r6,-119l21600,592r-6,-119l21578,362r-26,-101l21518,173r-41,-72l21430,47r-52,-35l21322,xe" stroked="f" strokeweight="1pt">
                <v:stroke miterlimit="4" joinstyle="miter"/>
                <v:path arrowok="t" o:extrusionok="f" o:connecttype="custom" o:connectlocs="3233738,4224338;3233738,4224338;3233738,4224338;3233738,4224338" o:connectangles="0,90,180,270"/>
                <w10:wrap anchorx="page"/>
              </v:shape>
            </w:pict>
          </mc:Fallback>
        </mc:AlternateContent>
      </w:r>
      <w:r>
        <w:rPr>
          <w:noProof/>
          <w:color w:val="6FAEB5"/>
          <w:sz w:val="56"/>
          <w:szCs w:val="56"/>
          <w:u w:color="6FAEB5"/>
        </w:rPr>
        <mc:AlternateContent>
          <mc:Choice Requires="wps">
            <w:drawing>
              <wp:anchor distT="0" distB="0" distL="0" distR="0" simplePos="0" relativeHeight="251662336" behindDoc="1" locked="0" layoutInCell="1" allowOverlap="1" wp14:anchorId="2608A7FC" wp14:editId="5F5CF9D9">
                <wp:simplePos x="0" y="0"/>
                <wp:positionH relativeFrom="page">
                  <wp:posOffset>504825</wp:posOffset>
                </wp:positionH>
                <wp:positionV relativeFrom="line">
                  <wp:posOffset>-636270</wp:posOffset>
                </wp:positionV>
                <wp:extent cx="7000240" cy="8896350"/>
                <wp:effectExtent l="0" t="0" r="0" b="0"/>
                <wp:wrapNone/>
                <wp:docPr id="29" name="officeArt object" descr="Google Shape;83;p2"/>
                <wp:cNvGraphicFramePr/>
                <a:graphic xmlns:a="http://schemas.openxmlformats.org/drawingml/2006/main">
                  <a:graphicData uri="http://schemas.microsoft.com/office/word/2010/wordprocessingShape">
                    <wps:wsp>
                      <wps:cNvSpPr/>
                      <wps:spPr>
                        <a:xfrm>
                          <a:off x="0" y="0"/>
                          <a:ext cx="7000240" cy="8896350"/>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anchor>
            </w:drawing>
          </mc:Choice>
          <mc:Fallback>
            <w:pict>
              <v:shape w14:anchorId="1E5C139D" id="officeArt object" o:spid="_x0000_s1026" alt="Google Shape;83;p2" style="position:absolute;margin-left:39.75pt;margin-top:-50.1pt;width:551.2pt;height:700.5pt;z-index:-251654144;visibility:visible;mso-wrap-style:square;mso-wrap-distance-left:0;mso-wrap-distance-top:0;mso-wrap-distance-right:0;mso-wrap-distance-bottom:0;mso-position-horizontal:absolute;mso-position-horizontal-relative:page;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" path="m21322,l278,,222,12,170,47r-47,54l82,173,48,261,22,362,6,473,,592,,21008r6,119l22,21238r26,101l82,21427r41,72l170,21553r52,35l278,21600r21044,l21378,21588r52,-35l21477,21499r41,-72l21552,21339r26,-101l21594,21127r6,-119l21600,592r-6,-119l21578,362r-26,-101l21518,173r-41,-72l21430,47r-52,-35l21322,xe" fillcolor="#5cc5ca" stroked="f" strokeweight="1pt">
                <v:stroke miterlimit="4" joinstyle="miter"/>
                <v:path arrowok="t" o:extrusionok="f" o:connecttype="custom" o:connectlocs="3500120,4448175;3500120,4448175;3500120,4448175;3500120,4448175" o:connectangles="0,90,180,270"/>
                <w10:wrap anchorx="page" anchory="line"/>
              </v:shape>
            </w:pict>
          </mc:Fallback>
        </mc:AlternateContent>
      </w:r>
      <w:r>
        <w:rPr>
          <w:rFonts w:ascii="Calibri" w:hAnsi="Calibri"/>
          <w:b/>
          <w:bCs/>
          <w:sz w:val="22"/>
          <w:szCs w:val="22"/>
        </w:rPr>
        <w:t>Deductions:</w:t>
      </w:r>
    </w:p>
    <w:p w14:paraId="08E9B4A6" w14:textId="10A6A211" w:rsidR="00EA6F78" w:rsidRDefault="00EA6F78">
      <w:pPr>
        <w:pStyle w:val="Default"/>
        <w:jc w:val="both"/>
        <w:rPr>
          <w:rFonts w:ascii="Calibri" w:eastAsia="Calibri" w:hAnsi="Calibri" w:cs="Calibri"/>
          <w:sz w:val="22"/>
          <w:szCs w:val="22"/>
        </w:rPr>
      </w:pPr>
    </w:p>
    <w:p w14:paraId="08C3E880" w14:textId="11C394AD" w:rsidR="00EA6F78" w:rsidRDefault="00000000">
      <w:pPr>
        <w:pStyle w:val="Body"/>
        <w:jc w:val="both"/>
        <w:rPr>
          <w:rFonts w:ascii="Arial" w:eastAsia="Arial" w:hAnsi="Arial" w:cs="Arial"/>
          <w:sz w:val="20"/>
          <w:szCs w:val="20"/>
        </w:rPr>
      </w:pPr>
      <w:r>
        <w:rPr>
          <w:rFonts w:ascii="Arial" w:hAnsi="Arial"/>
          <w:sz w:val="20"/>
          <w:szCs w:val="20"/>
        </w:rPr>
        <w:t>The company is required by law to make certain deductions from your paycheck each pay period.  Such deductions typically include federal and state taxes and Social Security (FICA) taxes.  Depending on the state in which you are employed and the benefits you choose, there may be additional deductions.  All deductions and the amount of the deductions are listed on your pay stub.  These deductions are totaled each year for you on your Form W-2, Wage and Tax Statement.</w:t>
      </w:r>
    </w:p>
    <w:p w14:paraId="5EBB1FB6" w14:textId="68296367" w:rsidR="00EA6F78" w:rsidRDefault="00EA6F78">
      <w:pPr>
        <w:pStyle w:val="Body"/>
        <w:jc w:val="both"/>
        <w:rPr>
          <w:rFonts w:ascii="Arial" w:eastAsia="Arial" w:hAnsi="Arial" w:cs="Arial"/>
          <w:sz w:val="20"/>
          <w:szCs w:val="20"/>
        </w:rPr>
      </w:pPr>
    </w:p>
    <w:p w14:paraId="4BBC5F36" w14:textId="77777777" w:rsidR="00EA6F78" w:rsidRDefault="00000000">
      <w:pPr>
        <w:pStyle w:val="Body"/>
        <w:jc w:val="both"/>
        <w:rPr>
          <w:rFonts w:ascii="Arial" w:eastAsia="Arial" w:hAnsi="Arial" w:cs="Arial"/>
          <w:sz w:val="20"/>
          <w:szCs w:val="20"/>
        </w:rPr>
      </w:pPr>
      <w:r>
        <w:rPr>
          <w:rFonts w:ascii="Arial" w:hAnsi="Arial"/>
          <w:sz w:val="20"/>
          <w:szCs w:val="20"/>
        </w:rPr>
        <w:t>It is the policy of the company that exempt employees' pay will not be “docked,” or subject to deductions, in violation of salary pay rules issued by the United States Department of Labor and any corresponding rules issued by the state government, as applicable.  However, the company may make deductions from employees' salaries in a way that is permitted under federal and state wage and hour rules.  Employees will be reimbursed in full for any isolated, inadvertent, or improper deductions, as defined by law.</w:t>
      </w:r>
    </w:p>
    <w:p w14:paraId="149D6925" w14:textId="77777777" w:rsidR="00EA6F78" w:rsidRDefault="00EA6F78">
      <w:pPr>
        <w:pStyle w:val="Default"/>
        <w:jc w:val="both"/>
        <w:rPr>
          <w:rFonts w:ascii="Arial Unicode MS" w:hAnsi="Arial Unicode MS"/>
        </w:rPr>
      </w:pPr>
    </w:p>
    <w:p w14:paraId="75D771B3" w14:textId="77777777" w:rsidR="00EA6F78" w:rsidRDefault="00000000">
      <w:pPr>
        <w:pStyle w:val="Default"/>
        <w:rPr>
          <w:rFonts w:ascii="Calibri" w:eastAsia="Calibri" w:hAnsi="Calibri" w:cs="Calibri"/>
          <w:b/>
          <w:bCs/>
          <w:sz w:val="22"/>
          <w:szCs w:val="22"/>
        </w:rPr>
      </w:pPr>
      <w:r>
        <w:rPr>
          <w:rFonts w:ascii="Calibri" w:hAnsi="Calibri"/>
          <w:b/>
          <w:bCs/>
          <w:sz w:val="22"/>
          <w:szCs w:val="22"/>
        </w:rPr>
        <w:t>Garnishment/Child Support:</w:t>
      </w:r>
      <w:r>
        <w:rPr>
          <w:rFonts w:ascii="Calibri" w:eastAsia="Calibri" w:hAnsi="Calibri" w:cs="Calibri"/>
          <w:b/>
          <w:bCs/>
          <w:sz w:val="22"/>
          <w:szCs w:val="22"/>
        </w:rPr>
        <w:br/>
      </w:r>
    </w:p>
    <w:p w14:paraId="6531E83F" w14:textId="77777777" w:rsidR="00EA6F78" w:rsidRDefault="00000000">
      <w:pPr>
        <w:pStyle w:val="Body"/>
        <w:keepLines/>
        <w:jc w:val="both"/>
        <w:rPr>
          <w:rFonts w:ascii="Arial" w:eastAsia="Arial" w:hAnsi="Arial" w:cs="Arial"/>
          <w:sz w:val="20"/>
          <w:szCs w:val="20"/>
        </w:rPr>
      </w:pPr>
      <w:r>
        <w:rPr>
          <w:rFonts w:ascii="Arial" w:hAnsi="Arial"/>
          <w:sz w:val="20"/>
          <w:szCs w:val="20"/>
        </w:rPr>
        <w:t>When an employee's wages are garnished by a court order, our company is legally bound to withhold the amount indicated in the garnishment order from the employee's paycheck.  Our company will, however, honor applicable federal and state guidelines that protect a certain amount of an employee's income from being subject to garnishment.</w:t>
      </w:r>
    </w:p>
    <w:p w14:paraId="46A79B6B" w14:textId="77777777" w:rsidR="00EA6F78" w:rsidRDefault="00EA6F78">
      <w:pPr>
        <w:pStyle w:val="Body"/>
        <w:keepLines/>
        <w:jc w:val="both"/>
        <w:rPr>
          <w:rFonts w:ascii="Arial" w:eastAsia="Arial" w:hAnsi="Arial" w:cs="Arial"/>
          <w:sz w:val="20"/>
          <w:szCs w:val="20"/>
        </w:rPr>
      </w:pPr>
    </w:p>
    <w:p w14:paraId="27022C3E" w14:textId="77777777" w:rsidR="00EA6F78" w:rsidRDefault="00000000">
      <w:pPr>
        <w:pStyle w:val="Body"/>
        <w:keepLines/>
        <w:jc w:val="both"/>
        <w:rPr>
          <w:rFonts w:ascii="Arial" w:eastAsia="Arial" w:hAnsi="Arial" w:cs="Arial"/>
          <w:b/>
          <w:bCs/>
          <w:sz w:val="20"/>
          <w:szCs w:val="20"/>
        </w:rPr>
      </w:pPr>
      <w:r>
        <w:rPr>
          <w:rFonts w:ascii="Arial" w:hAnsi="Arial"/>
          <w:b/>
          <w:bCs/>
          <w:sz w:val="20"/>
          <w:szCs w:val="20"/>
        </w:rPr>
        <w:t>Pay Raises:</w:t>
      </w:r>
    </w:p>
    <w:p w14:paraId="19680E3C" w14:textId="77777777" w:rsidR="00EA6F78" w:rsidRDefault="00EA6F78">
      <w:pPr>
        <w:pStyle w:val="Body"/>
        <w:keepLines/>
        <w:jc w:val="both"/>
        <w:rPr>
          <w:rFonts w:ascii="Arial" w:eastAsia="Arial" w:hAnsi="Arial" w:cs="Arial"/>
          <w:sz w:val="20"/>
          <w:szCs w:val="20"/>
        </w:rPr>
      </w:pPr>
    </w:p>
    <w:p w14:paraId="47F6C0C1" w14:textId="77777777" w:rsidR="00EA6F78" w:rsidRDefault="00000000">
      <w:pPr>
        <w:pStyle w:val="Body"/>
        <w:keepLines/>
        <w:jc w:val="both"/>
        <w:rPr>
          <w:rFonts w:ascii="Arial" w:eastAsia="Arial" w:hAnsi="Arial" w:cs="Arial"/>
          <w:sz w:val="20"/>
          <w:szCs w:val="20"/>
        </w:rPr>
      </w:pPr>
      <w:r>
        <w:rPr>
          <w:rFonts w:ascii="Arial" w:hAnsi="Arial"/>
          <w:sz w:val="20"/>
          <w:szCs w:val="20"/>
        </w:rPr>
        <w:t>Depending upon your performance and our company's profitability, adjustments in your pay may be made when there has been an improvement in or sustainment of an already good performance during the review period.</w:t>
      </w:r>
    </w:p>
    <w:p w14:paraId="604D855A" w14:textId="77777777" w:rsidR="00EA6F78" w:rsidRDefault="00EA6F78">
      <w:pPr>
        <w:pStyle w:val="Body"/>
        <w:keepLines/>
        <w:jc w:val="both"/>
        <w:rPr>
          <w:rFonts w:ascii="Arial" w:eastAsia="Arial" w:hAnsi="Arial" w:cs="Arial"/>
          <w:sz w:val="20"/>
          <w:szCs w:val="20"/>
        </w:rPr>
      </w:pPr>
    </w:p>
    <w:p w14:paraId="1901B45A" w14:textId="77777777" w:rsidR="00EA6F78" w:rsidRDefault="00000000">
      <w:pPr>
        <w:pStyle w:val="Body"/>
        <w:keepLines/>
        <w:jc w:val="both"/>
        <w:rPr>
          <w:rFonts w:ascii="Arial" w:eastAsia="Arial" w:hAnsi="Arial" w:cs="Arial"/>
          <w:b/>
          <w:bCs/>
          <w:sz w:val="20"/>
          <w:szCs w:val="20"/>
        </w:rPr>
      </w:pPr>
      <w:r>
        <w:rPr>
          <w:rFonts w:ascii="Arial" w:hAnsi="Arial"/>
          <w:b/>
          <w:bCs/>
          <w:sz w:val="20"/>
          <w:szCs w:val="20"/>
        </w:rPr>
        <w:t>Pay Advances:</w:t>
      </w:r>
    </w:p>
    <w:p w14:paraId="71708E53" w14:textId="77777777" w:rsidR="00EA6F78" w:rsidRDefault="00EA6F78">
      <w:pPr>
        <w:pStyle w:val="Body"/>
        <w:keepLines/>
        <w:jc w:val="both"/>
        <w:rPr>
          <w:rFonts w:ascii="Arial" w:eastAsia="Arial" w:hAnsi="Arial" w:cs="Arial"/>
          <w:sz w:val="20"/>
          <w:szCs w:val="20"/>
        </w:rPr>
      </w:pPr>
    </w:p>
    <w:p w14:paraId="0610F7BF" w14:textId="77777777" w:rsidR="00EA6F78" w:rsidRDefault="00000000">
      <w:pPr>
        <w:pStyle w:val="Body"/>
        <w:keepLines/>
        <w:jc w:val="both"/>
        <w:rPr>
          <w:rFonts w:ascii="Arial" w:eastAsia="Arial" w:hAnsi="Arial" w:cs="Arial"/>
          <w:sz w:val="20"/>
          <w:szCs w:val="20"/>
        </w:rPr>
      </w:pPr>
      <w:r>
        <w:rPr>
          <w:rFonts w:ascii="Arial" w:hAnsi="Arial"/>
          <w:sz w:val="20"/>
          <w:szCs w:val="20"/>
        </w:rPr>
        <w:t>Pay advances will not be granted to employees.</w:t>
      </w:r>
    </w:p>
    <w:p w14:paraId="53FD1BF3" w14:textId="77777777" w:rsidR="00EA6F78" w:rsidRDefault="00000000">
      <w:pPr>
        <w:pStyle w:val="Default"/>
        <w:jc w:val="both"/>
      </w:pPr>
      <w:r>
        <w:rPr>
          <w:rFonts w:ascii="Arial Unicode MS" w:hAnsi="Arial Unicode MS"/>
        </w:rPr>
        <w:br w:type="page"/>
      </w:r>
    </w:p>
    <w:bookmarkStart w:id="8" w:name="_Toc8"/>
    <w:p w14:paraId="302610A5" w14:textId="77777777" w:rsidR="00EA6F78" w:rsidRDefault="00000000">
      <w:pPr>
        <w:pStyle w:val="Heading"/>
        <w:rPr>
          <w:color w:val="6FAEB5"/>
          <w:sz w:val="56"/>
          <w:szCs w:val="56"/>
          <w:u w:color="6FAEB5"/>
        </w:rPr>
      </w:pPr>
      <w:r>
        <w:rPr>
          <w:noProof/>
          <w:color w:val="6FAEB5"/>
          <w:sz w:val="56"/>
          <w:szCs w:val="56"/>
          <w:u w:color="6FAEB5"/>
        </w:rPr>
        <w:lastRenderedPageBreak/>
        <mc:AlternateContent>
          <mc:Choice Requires="wps">
            <w:drawing>
              <wp:anchor distT="0" distB="0" distL="0" distR="0" simplePos="0" relativeHeight="251651072" behindDoc="1" locked="0" layoutInCell="1" allowOverlap="1" wp14:anchorId="1B59D18D" wp14:editId="5FC8C60B">
                <wp:simplePos x="0" y="0"/>
                <wp:positionH relativeFrom="page">
                  <wp:posOffset>657224</wp:posOffset>
                </wp:positionH>
                <wp:positionV relativeFrom="line">
                  <wp:posOffset>-334009</wp:posOffset>
                </wp:positionV>
                <wp:extent cx="6467476" cy="8448676"/>
                <wp:effectExtent l="0" t="0" r="0" b="0"/>
                <wp:wrapNone/>
                <wp:docPr id="1073741884" name="officeArt object" descr="Google Shape;83;p2"/>
                <wp:cNvGraphicFramePr/>
                <a:graphic xmlns:a="http://schemas.openxmlformats.org/drawingml/2006/main">
                  <a:graphicData uri="http://schemas.microsoft.com/office/word/2010/wordprocessingShape">
                    <wps:wsp>
                      <wps:cNvSpPr/>
                      <wps:spPr>
                        <a:xfrm>
                          <a:off x="0" y="0"/>
                          <a:ext cx="6467476" cy="8448676"/>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anchor>
            </w:drawing>
          </mc:Choice>
          <mc:Fallback>
            <w:pict>
              <v:shape id="_x0000_s1081" style="visibility:visible;position:absolute;margin-left:51.7pt;margin-top:-26.3pt;width:509.2pt;height:665.2pt;z-index:-251665408;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noProof/>
          <w:color w:val="6FAEB5"/>
          <w:sz w:val="56"/>
          <w:szCs w:val="56"/>
          <w:u w:color="6FAEB5"/>
        </w:rPr>
        <mc:AlternateContent>
          <mc:Choice Requires="wps">
            <w:drawing>
              <wp:anchor distT="0" distB="0" distL="0" distR="0" simplePos="0" relativeHeight="251650048" behindDoc="1" locked="0" layoutInCell="1" allowOverlap="1" wp14:anchorId="34627A33" wp14:editId="40F6C713">
                <wp:simplePos x="0" y="0"/>
                <wp:positionH relativeFrom="page">
                  <wp:posOffset>380999</wp:posOffset>
                </wp:positionH>
                <wp:positionV relativeFrom="line">
                  <wp:posOffset>-553085</wp:posOffset>
                </wp:positionV>
                <wp:extent cx="7000242" cy="8896350"/>
                <wp:effectExtent l="0" t="0" r="0" b="0"/>
                <wp:wrapNone/>
                <wp:docPr id="1073741885" name="officeArt object" descr="Google Shape;83;p2"/>
                <wp:cNvGraphicFramePr/>
                <a:graphic xmlns:a="http://schemas.openxmlformats.org/drawingml/2006/main">
                  <a:graphicData uri="http://schemas.microsoft.com/office/word/2010/wordprocessingShape">
                    <wps:wsp>
                      <wps:cNvSpPr/>
                      <wps:spPr>
                        <a:xfrm>
                          <a:off x="0" y="0"/>
                          <a:ext cx="7000242" cy="8896350"/>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anchor>
            </w:drawing>
          </mc:Choice>
          <mc:Fallback>
            <w:pict>
              <v:shape id="_x0000_s1082" style="visibility:visible;position:absolute;margin-left:30.0pt;margin-top:-43.6pt;width:551.2pt;height:700.5pt;z-index:-251666432;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5CC5CA"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rFonts w:eastAsia="Arial Unicode MS" w:cs="Arial Unicode MS"/>
          <w:color w:val="6FAEB5"/>
          <w:sz w:val="56"/>
          <w:szCs w:val="56"/>
          <w:u w:color="6FAEB5"/>
        </w:rPr>
        <w:t>Attendance &amp; Breaks</w:t>
      </w:r>
      <w:bookmarkEnd w:id="8"/>
    </w:p>
    <w:p w14:paraId="3F595BD7" w14:textId="77777777" w:rsidR="00EA6F78" w:rsidRDefault="00000000">
      <w:pPr>
        <w:pStyle w:val="Default"/>
        <w:rPr>
          <w:sz w:val="36"/>
          <w:szCs w:val="36"/>
        </w:rPr>
      </w:pPr>
      <w:r>
        <w:rPr>
          <w:color w:val="CCBE04"/>
          <w:sz w:val="36"/>
          <w:szCs w:val="36"/>
          <w:u w:color="CCBE04"/>
        </w:rPr>
        <w:t>______________________________________________</w:t>
      </w:r>
      <w:r>
        <w:rPr>
          <w:sz w:val="36"/>
          <w:szCs w:val="36"/>
        </w:rPr>
        <w:t xml:space="preserve"> </w:t>
      </w:r>
    </w:p>
    <w:p w14:paraId="62250F09" w14:textId="6DC5FAB3" w:rsidR="00EA6F78" w:rsidRDefault="00000000">
      <w:pPr>
        <w:pStyle w:val="Default"/>
        <w:spacing w:after="365"/>
        <w:jc w:val="both"/>
        <w:rPr>
          <w:rFonts w:ascii="Calibri" w:eastAsia="Calibri" w:hAnsi="Calibri" w:cs="Calibri"/>
          <w:sz w:val="22"/>
          <w:szCs w:val="22"/>
        </w:rPr>
      </w:pPr>
      <w:r>
        <w:rPr>
          <w:rFonts w:ascii="Calibri" w:eastAsia="Calibri" w:hAnsi="Calibri" w:cs="Calibri"/>
          <w:sz w:val="22"/>
          <w:szCs w:val="22"/>
        </w:rPr>
        <w:br/>
      </w:r>
      <w:r>
        <w:rPr>
          <w:rFonts w:ascii="Calibri" w:hAnsi="Calibri"/>
          <w:b/>
          <w:bCs/>
          <w:sz w:val="22"/>
          <w:szCs w:val="22"/>
        </w:rPr>
        <w:t>Attendance:</w:t>
      </w:r>
      <w:r>
        <w:rPr>
          <w:rFonts w:ascii="Calibri" w:hAnsi="Calibri"/>
          <w:sz w:val="22"/>
          <w:szCs w:val="22"/>
        </w:rPr>
        <w:t xml:space="preserve"> It is crucial to be at work 10 minutes prior to your scheduled start time to ensure that your station is ready for the day. There is a 90-day probationary period at the onset of your employment. We allow 3 missed days during this time. Please contact the practice administrator (or CEO) to report your absence.</w:t>
      </w:r>
    </w:p>
    <w:p w14:paraId="42BEB47F" w14:textId="77777777" w:rsidR="00EA6F78" w:rsidRDefault="00000000">
      <w:pPr>
        <w:pStyle w:val="Default"/>
        <w:spacing w:after="365"/>
        <w:ind w:left="720"/>
        <w:rPr>
          <w:rFonts w:ascii="Calibri" w:eastAsia="Calibri" w:hAnsi="Calibri" w:cs="Calibri"/>
          <w:b/>
          <w:bCs/>
          <w:sz w:val="22"/>
          <w:szCs w:val="22"/>
        </w:rPr>
      </w:pPr>
      <w:r>
        <w:rPr>
          <w:rFonts w:ascii="Calibri" w:hAnsi="Calibri"/>
          <w:b/>
          <w:bCs/>
          <w:sz w:val="22"/>
          <w:szCs w:val="22"/>
        </w:rPr>
        <w:t>1 missed day: Note in personnel file</w:t>
      </w:r>
      <w:r>
        <w:rPr>
          <w:rFonts w:ascii="Calibri" w:eastAsia="Calibri" w:hAnsi="Calibri" w:cs="Calibri"/>
          <w:b/>
          <w:bCs/>
          <w:sz w:val="22"/>
          <w:szCs w:val="22"/>
        </w:rPr>
        <w:br/>
      </w:r>
      <w:r>
        <w:rPr>
          <w:rFonts w:ascii="Calibri" w:hAnsi="Calibri"/>
          <w:b/>
          <w:bCs/>
          <w:sz w:val="22"/>
          <w:szCs w:val="22"/>
        </w:rPr>
        <w:t>2 missed days: verbal warning issued</w:t>
      </w:r>
      <w:r>
        <w:rPr>
          <w:rFonts w:ascii="Calibri" w:eastAsia="Calibri" w:hAnsi="Calibri" w:cs="Calibri"/>
          <w:b/>
          <w:bCs/>
          <w:sz w:val="22"/>
          <w:szCs w:val="22"/>
        </w:rPr>
        <w:br/>
      </w:r>
      <w:r>
        <w:rPr>
          <w:rFonts w:ascii="Calibri" w:hAnsi="Calibri"/>
          <w:b/>
          <w:bCs/>
          <w:sz w:val="22"/>
          <w:szCs w:val="22"/>
        </w:rPr>
        <w:t>3 missed days: written warning issued</w:t>
      </w:r>
      <w:r>
        <w:rPr>
          <w:rFonts w:ascii="Calibri" w:eastAsia="Calibri" w:hAnsi="Calibri" w:cs="Calibri"/>
          <w:b/>
          <w:bCs/>
          <w:sz w:val="22"/>
          <w:szCs w:val="22"/>
        </w:rPr>
        <w:br/>
      </w:r>
      <w:r>
        <w:rPr>
          <w:rFonts w:ascii="Calibri" w:hAnsi="Calibri"/>
          <w:b/>
          <w:bCs/>
          <w:sz w:val="22"/>
          <w:szCs w:val="22"/>
        </w:rPr>
        <w:t xml:space="preserve">4 missed days: </w:t>
      </w:r>
      <w:r>
        <w:rPr>
          <w:rFonts w:ascii="Calibri" w:hAnsi="Calibri"/>
          <w:b/>
          <w:bCs/>
          <w:sz w:val="22"/>
          <w:szCs w:val="22"/>
          <w:u w:val="single"/>
        </w:rPr>
        <w:t>automatic termination</w:t>
      </w:r>
    </w:p>
    <w:p w14:paraId="291F3904" w14:textId="77777777" w:rsidR="00EA6F78" w:rsidRDefault="00000000">
      <w:pPr>
        <w:pStyle w:val="Default"/>
        <w:spacing w:after="365"/>
        <w:jc w:val="both"/>
      </w:pPr>
      <w:r>
        <w:rPr>
          <w:rFonts w:ascii="Calibri" w:hAnsi="Calibri"/>
          <w:b/>
          <w:bCs/>
          <w:sz w:val="22"/>
          <w:szCs w:val="22"/>
        </w:rPr>
        <w:t>Notice of Lateness or Unscheduled Absence:</w:t>
      </w:r>
      <w:r>
        <w:rPr>
          <w:rFonts w:ascii="Calibri" w:hAnsi="Calibri"/>
          <w:sz w:val="22"/>
          <w:szCs w:val="22"/>
        </w:rPr>
        <w:t xml:space="preserve"> An employee who cannot report to work on time as scheduled is required to notify the practice administrator at least 2 hours prior to the scheduled start of the employee’s regular workday on the first day of the absence and each day thereafter that they are unable to report to work. If the Practice administrator is unavailable, the employee should leave a voice mail message. An employee must give the reason for their lateness or absence, when the employee expects to arrive to work next, and how the practice administrator can contact them if needed. It is the employee’s responsibility to ensure that proper notification is given. Notification received from another employee, friend, or relative is not considered proper unless there is a bonafide emergency.</w:t>
      </w:r>
    </w:p>
    <w:p w14:paraId="2DDB0FDE" w14:textId="77777777" w:rsidR="00EA6F78" w:rsidRDefault="00000000">
      <w:pPr>
        <w:pStyle w:val="BodyA"/>
        <w:jc w:val="both"/>
      </w:pPr>
      <w:r>
        <w:rPr>
          <w:b/>
          <w:bCs/>
        </w:rPr>
        <w:t>Failure to Provide Notice of Unscheduled Absence:</w:t>
      </w:r>
      <w:r>
        <w:t xml:space="preserve"> An employee who fails to provide the required notice of an absence or who cannot demonstrate a bona fide emergency that prevented prompt notice will not be excused for the absence, unless required by law. An employee who does not report to work at all without any notice will be considered no call no show and subject to disciplinary action, up to and including termination. Any no call/no show lasting 3 days is considered job abandonment and will result in immediate voluntary termination of employment, absent emergency circumstances.</w:t>
      </w:r>
    </w:p>
    <w:p w14:paraId="47FC8114" w14:textId="77777777" w:rsidR="00EA6F78" w:rsidRDefault="00000000">
      <w:pPr>
        <w:pStyle w:val="BodyA"/>
        <w:jc w:val="both"/>
      </w:pPr>
      <w:r>
        <w:rPr>
          <w:b/>
          <w:bCs/>
        </w:rPr>
        <w:t xml:space="preserve">Break Time: </w:t>
      </w:r>
      <w:r>
        <w:t>An employee</w:t>
      </w:r>
      <w:r>
        <w:rPr>
          <w:rFonts w:ascii="Arial Unicode MS" w:hAnsi="Arial Unicode MS"/>
        </w:rPr>
        <w:t>’</w:t>
      </w:r>
      <w:r>
        <w:t>s break time is scheduled by their supervisor, in compliance with all applicable law. Employees are to take their scheduled meal breaks away from the work area and separate from work activities. Hourly Employees are required to return from scheduled breaks promptly. Failure to do so may result in disciplinary action, up to and including termination. Salaried employees are expected to use break time (including lunch or meal breaks) judiciously, and to return promptly. Salaried employees who use break time in a manner that is excessive, unprofessional or interferes with their ability to perform their job up to our expected level of performance will be subject to disciplinary action up to and including termination.</w:t>
      </w:r>
    </w:p>
    <w:p w14:paraId="3CF0B668" w14:textId="02AF6F07" w:rsidR="00EA6F78" w:rsidRDefault="00000000">
      <w:pPr>
        <w:pStyle w:val="BodyA"/>
        <w:jc w:val="both"/>
        <w:rPr>
          <w:b/>
          <w:bCs/>
        </w:rPr>
      </w:pPr>
      <w:r>
        <w:rPr>
          <w:b/>
          <w:bCs/>
        </w:rPr>
        <w:t xml:space="preserve">Smoke Breaks: </w:t>
      </w:r>
      <w:r>
        <w:t>There are no designated smoke breaks. If you need them, we ask that you keep them under 3 minutes once or twice a day. Area</w:t>
      </w:r>
      <w:r w:rsidR="00BE7FE6">
        <w:t>s</w:t>
      </w:r>
      <w:r>
        <w:t xml:space="preserve"> by the downstairs lockers or top of stairs at back are permitted smoking zones.</w:t>
      </w:r>
      <w:r>
        <w:rPr>
          <w:b/>
          <w:bCs/>
        </w:rPr>
        <w:t xml:space="preserve"> </w:t>
      </w:r>
    </w:p>
    <w:p w14:paraId="79927AF6" w14:textId="77777777" w:rsidR="00EA6F78" w:rsidRDefault="00EA6F78">
      <w:pPr>
        <w:pStyle w:val="BodyA"/>
        <w:jc w:val="both"/>
        <w:rPr>
          <w:del w:id="9" w:author="Paul Phillips" w:date="2023-02-09T10:58:00Z"/>
          <w:b/>
          <w:bCs/>
        </w:rPr>
      </w:pPr>
    </w:p>
    <w:p w14:paraId="03841EA4" w14:textId="77777777" w:rsidR="00EA6F78" w:rsidRDefault="00000000">
      <w:pPr>
        <w:pStyle w:val="BodyA"/>
        <w:jc w:val="both"/>
      </w:pPr>
      <w:r>
        <w:rPr>
          <w:rFonts w:ascii="Arial Unicode MS" w:hAnsi="Arial Unicode MS"/>
        </w:rPr>
        <w:br w:type="page"/>
      </w:r>
    </w:p>
    <w:bookmarkStart w:id="10" w:name="_Toc9"/>
    <w:p w14:paraId="7E982303" w14:textId="77777777" w:rsidR="00EA6F78" w:rsidRDefault="00000000">
      <w:pPr>
        <w:pStyle w:val="Heading"/>
        <w:rPr>
          <w:color w:val="6FAEB5"/>
          <w:sz w:val="56"/>
          <w:szCs w:val="56"/>
          <w:u w:color="6FAEB5"/>
        </w:rPr>
      </w:pPr>
      <w:r>
        <w:rPr>
          <w:noProof/>
          <w:color w:val="6FAEB5"/>
          <w:sz w:val="56"/>
          <w:szCs w:val="56"/>
          <w:u w:color="6FAEB5"/>
        </w:rPr>
        <w:lastRenderedPageBreak/>
        <mc:AlternateContent>
          <mc:Choice Requires="wps">
            <w:drawing>
              <wp:anchor distT="0" distB="0" distL="0" distR="0" simplePos="0" relativeHeight="251657216" behindDoc="1" locked="0" layoutInCell="1" allowOverlap="1" wp14:anchorId="564007DB" wp14:editId="3AB9E430">
                <wp:simplePos x="0" y="0"/>
                <wp:positionH relativeFrom="page">
                  <wp:posOffset>637540</wp:posOffset>
                </wp:positionH>
                <wp:positionV relativeFrom="line">
                  <wp:posOffset>-323850</wp:posOffset>
                </wp:positionV>
                <wp:extent cx="6467476" cy="8448676"/>
                <wp:effectExtent l="0" t="0" r="0" b="0"/>
                <wp:wrapNone/>
                <wp:docPr id="1073741886" name="officeArt object" descr="Google Shape;83;p2"/>
                <wp:cNvGraphicFramePr/>
                <a:graphic xmlns:a="http://schemas.openxmlformats.org/drawingml/2006/main">
                  <a:graphicData uri="http://schemas.microsoft.com/office/word/2010/wordprocessingShape">
                    <wps:wsp>
                      <wps:cNvSpPr/>
                      <wps:spPr>
                        <a:xfrm>
                          <a:off x="0" y="0"/>
                          <a:ext cx="6467476" cy="8448676"/>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anchor>
            </w:drawing>
          </mc:Choice>
          <mc:Fallback>
            <w:pict>
              <v:shape w14:anchorId="1EB8BC10" id="officeArt object" o:spid="_x0000_s1026" alt="Google Shape;83;p2" style="position:absolute;margin-left:50.2pt;margin-top:-25.5pt;width:509.25pt;height:665.25pt;z-index:-251659264;visibility:visible;mso-wrap-style:square;mso-wrap-distance-left:0;mso-wrap-distance-top:0;mso-wrap-distance-right:0;mso-wrap-distance-bottom:0;mso-position-horizontal:absolute;mso-position-horizontal-relative:page;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" path="m21322,l278,,222,12,170,47r-47,54l82,173,48,261,22,362,6,473,,592,,21008r6,119l22,21238r26,101l82,21427r41,72l170,21553r52,35l278,21600r21044,l21378,21588r52,-35l21477,21499r41,-72l21552,21339r26,-101l21594,21127r6,-119l21600,592r-6,-119l21578,362r-26,-101l21518,173r-41,-72l21430,47r-52,-35l21322,xe" stroked="f" strokeweight="1pt">
                <v:stroke miterlimit="4" joinstyle="miter"/>
                <v:path arrowok="t" o:extrusionok="f" o:connecttype="custom" o:connectlocs="3233738,4224338;3233738,4224338;3233738,4224338;3233738,4224338" o:connectangles="0,90,180,270"/>
                <w10:wrap anchorx="page" anchory="line"/>
              </v:shape>
            </w:pict>
          </mc:Fallback>
        </mc:AlternateContent>
      </w:r>
      <w:r>
        <w:rPr>
          <w:noProof/>
          <w:color w:val="6FAEB5"/>
          <w:sz w:val="56"/>
          <w:szCs w:val="56"/>
          <w:u w:color="6FAEB5"/>
        </w:rPr>
        <mc:AlternateContent>
          <mc:Choice Requires="wps">
            <w:drawing>
              <wp:anchor distT="0" distB="0" distL="0" distR="0" simplePos="0" relativeHeight="251656192" behindDoc="1" locked="0" layoutInCell="1" allowOverlap="1" wp14:anchorId="7A4BE44A" wp14:editId="4C81EBAF">
                <wp:simplePos x="0" y="0"/>
                <wp:positionH relativeFrom="page">
                  <wp:posOffset>380999</wp:posOffset>
                </wp:positionH>
                <wp:positionV relativeFrom="line">
                  <wp:posOffset>-562610</wp:posOffset>
                </wp:positionV>
                <wp:extent cx="7000242" cy="8896350"/>
                <wp:effectExtent l="0" t="0" r="0" b="0"/>
                <wp:wrapNone/>
                <wp:docPr id="1073741887" name="officeArt object" descr="Google Shape;83;p2"/>
                <wp:cNvGraphicFramePr/>
                <a:graphic xmlns:a="http://schemas.openxmlformats.org/drawingml/2006/main">
                  <a:graphicData uri="http://schemas.microsoft.com/office/word/2010/wordprocessingShape">
                    <wps:wsp>
                      <wps:cNvSpPr/>
                      <wps:spPr>
                        <a:xfrm>
                          <a:off x="0" y="0"/>
                          <a:ext cx="7000242" cy="8896350"/>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anchor>
            </w:drawing>
          </mc:Choice>
          <mc:Fallback>
            <w:pict>
              <v:shape id="_x0000_s1084" style="visibility:visible;position:absolute;margin-left:30.0pt;margin-top:-44.3pt;width:551.2pt;height:700.5pt;z-index:-251660288;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5CC5CA"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rFonts w:eastAsia="Arial Unicode MS" w:cs="Arial Unicode MS"/>
          <w:color w:val="6FAEB5"/>
          <w:sz w:val="56"/>
          <w:szCs w:val="56"/>
          <w:u w:color="6FAEB5"/>
        </w:rPr>
        <w:t>Employee Benefits</w:t>
      </w:r>
      <w:bookmarkEnd w:id="10"/>
    </w:p>
    <w:p w14:paraId="2D841517" w14:textId="77777777" w:rsidR="00EA6F78" w:rsidRDefault="00000000">
      <w:pPr>
        <w:pStyle w:val="Default"/>
        <w:rPr>
          <w:sz w:val="36"/>
          <w:szCs w:val="36"/>
        </w:rPr>
      </w:pPr>
      <w:r>
        <w:rPr>
          <w:color w:val="CCBE04"/>
          <w:sz w:val="36"/>
          <w:szCs w:val="36"/>
          <w:u w:color="CCBE04"/>
        </w:rPr>
        <w:t>______________________________________________</w:t>
      </w:r>
      <w:r>
        <w:rPr>
          <w:sz w:val="36"/>
          <w:szCs w:val="36"/>
        </w:rPr>
        <w:t xml:space="preserve"> </w:t>
      </w:r>
    </w:p>
    <w:p w14:paraId="3F29D584" w14:textId="77777777" w:rsidR="00EA6F78" w:rsidRDefault="00EA6F78">
      <w:pPr>
        <w:pStyle w:val="Default"/>
        <w:jc w:val="both"/>
        <w:rPr>
          <w:rFonts w:ascii="Calibri" w:eastAsia="Calibri" w:hAnsi="Calibri" w:cs="Calibri"/>
        </w:rPr>
      </w:pPr>
    </w:p>
    <w:p w14:paraId="42F111B4" w14:textId="664E6984" w:rsidR="00EA6F78" w:rsidRDefault="00000000">
      <w:pPr>
        <w:pStyle w:val="Default"/>
        <w:jc w:val="both"/>
        <w:rPr>
          <w:rFonts w:ascii="Calibri" w:eastAsia="Calibri" w:hAnsi="Calibri" w:cs="Calibri"/>
          <w:sz w:val="22"/>
          <w:szCs w:val="22"/>
        </w:rPr>
      </w:pPr>
      <w:r>
        <w:rPr>
          <w:rFonts w:ascii="Calibri" w:hAnsi="Calibri"/>
          <w:b/>
          <w:bCs/>
          <w:sz w:val="22"/>
          <w:szCs w:val="22"/>
        </w:rPr>
        <w:t>Health Insurance:</w:t>
      </w:r>
      <w:r>
        <w:rPr>
          <w:rFonts w:ascii="Calibri" w:hAnsi="Calibri"/>
          <w:sz w:val="22"/>
          <w:szCs w:val="22"/>
        </w:rPr>
        <w:t xml:space="preserve"> Employees are eligible to opt for our Health Insurance benefits only after completing 90 days of employment with the Practice. </w:t>
      </w:r>
      <w:r w:rsidR="00771B11">
        <w:rPr>
          <w:rFonts w:ascii="Calibri" w:hAnsi="Calibri"/>
          <w:sz w:val="22"/>
          <w:szCs w:val="22"/>
        </w:rPr>
        <w:t xml:space="preserve"> </w:t>
      </w:r>
      <w:r>
        <w:rPr>
          <w:rFonts w:ascii="Calibri" w:hAnsi="Calibri"/>
          <w:sz w:val="22"/>
          <w:szCs w:val="22"/>
        </w:rPr>
        <w:t xml:space="preserve">After 90 days, if </w:t>
      </w:r>
      <w:r w:rsidR="00771B11">
        <w:rPr>
          <w:rFonts w:ascii="Calibri" w:hAnsi="Calibri"/>
          <w:sz w:val="22"/>
          <w:szCs w:val="22"/>
        </w:rPr>
        <w:t xml:space="preserve">the </w:t>
      </w:r>
      <w:r>
        <w:rPr>
          <w:rFonts w:ascii="Calibri" w:hAnsi="Calibri"/>
          <w:sz w:val="22"/>
          <w:szCs w:val="22"/>
        </w:rPr>
        <w:t xml:space="preserve">employee chooses to enroll in our plan, Health and Psychiatry will pay </w:t>
      </w:r>
      <w:r w:rsidR="007765E5">
        <w:rPr>
          <w:rFonts w:ascii="Calibri" w:hAnsi="Calibri"/>
          <w:sz w:val="22"/>
          <w:szCs w:val="22"/>
        </w:rPr>
        <w:t>50</w:t>
      </w:r>
      <w:r>
        <w:rPr>
          <w:rFonts w:ascii="Calibri" w:hAnsi="Calibri"/>
          <w:sz w:val="22"/>
          <w:szCs w:val="22"/>
        </w:rPr>
        <w:t xml:space="preserve">% of the premium. </w:t>
      </w:r>
      <w:r w:rsidR="007765E5">
        <w:rPr>
          <w:rFonts w:ascii="Calibri" w:hAnsi="Calibri"/>
          <w:sz w:val="22"/>
          <w:szCs w:val="22"/>
        </w:rPr>
        <w:t>The remaining</w:t>
      </w:r>
      <w:r>
        <w:rPr>
          <w:rFonts w:ascii="Calibri" w:hAnsi="Calibri"/>
          <w:sz w:val="22"/>
          <w:szCs w:val="22"/>
        </w:rPr>
        <w:t xml:space="preserve"> </w:t>
      </w:r>
      <w:r w:rsidR="007765E5">
        <w:rPr>
          <w:rFonts w:ascii="Calibri" w:hAnsi="Calibri"/>
          <w:sz w:val="22"/>
          <w:szCs w:val="22"/>
        </w:rPr>
        <w:t>50</w:t>
      </w:r>
      <w:r>
        <w:rPr>
          <w:rFonts w:ascii="Calibri" w:hAnsi="Calibri"/>
          <w:sz w:val="22"/>
          <w:szCs w:val="22"/>
        </w:rPr>
        <w:t>% premium cost to be borne by the employee.  Employees pay for their portion of the health insurance premium through payroll deductions. Employees should contact the Practice Administrator for further details.</w:t>
      </w:r>
    </w:p>
    <w:p w14:paraId="3540FDAF" w14:textId="77777777" w:rsidR="00EA6F78" w:rsidRDefault="00EA6F78">
      <w:pPr>
        <w:pStyle w:val="Default"/>
        <w:jc w:val="both"/>
        <w:rPr>
          <w:rFonts w:ascii="Calibri" w:eastAsia="Calibri" w:hAnsi="Calibri" w:cs="Calibri"/>
          <w:sz w:val="22"/>
          <w:szCs w:val="22"/>
        </w:rPr>
      </w:pPr>
    </w:p>
    <w:p w14:paraId="2D1EADDC" w14:textId="7C51693F" w:rsidR="00EA6F78" w:rsidRPr="00771B11" w:rsidRDefault="00000000" w:rsidP="00771B11">
      <w:pPr>
        <w:pStyle w:val="Default"/>
        <w:jc w:val="both"/>
        <w:rPr>
          <w:rFonts w:ascii="Calibri" w:eastAsia="Calibri" w:hAnsi="Calibri" w:cs="Calibri"/>
          <w:sz w:val="22"/>
          <w:szCs w:val="22"/>
        </w:rPr>
      </w:pPr>
      <w:r w:rsidRPr="00092731">
        <w:rPr>
          <w:rFonts w:ascii="Calibri" w:hAnsi="Calibri"/>
          <w:b/>
          <w:bCs/>
          <w:sz w:val="22"/>
          <w:szCs w:val="22"/>
        </w:rPr>
        <w:t xml:space="preserve">Paid Time off: </w:t>
      </w:r>
      <w:r w:rsidRPr="00092731">
        <w:rPr>
          <w:rFonts w:ascii="Calibri" w:hAnsi="Calibri"/>
          <w:sz w:val="22"/>
          <w:szCs w:val="22"/>
        </w:rPr>
        <w:t xml:space="preserve">To be eligible to receive paid time off, an </w:t>
      </w:r>
      <w:r w:rsidR="00771B11" w:rsidRPr="00092731">
        <w:rPr>
          <w:rFonts w:ascii="Calibri" w:hAnsi="Calibri"/>
          <w:sz w:val="22"/>
          <w:szCs w:val="22"/>
        </w:rPr>
        <w:t>hourly e</w:t>
      </w:r>
      <w:r w:rsidRPr="00092731">
        <w:rPr>
          <w:rFonts w:ascii="Calibri" w:hAnsi="Calibri"/>
          <w:sz w:val="22"/>
          <w:szCs w:val="22"/>
        </w:rPr>
        <w:t>mployee must complete 6 months of employment with the Practice. Request</w:t>
      </w:r>
      <w:r w:rsidR="00BE7FE6" w:rsidRPr="00092731">
        <w:rPr>
          <w:rFonts w:ascii="Calibri" w:hAnsi="Calibri"/>
          <w:sz w:val="22"/>
          <w:szCs w:val="22"/>
        </w:rPr>
        <w:t>s</w:t>
      </w:r>
      <w:r w:rsidRPr="00092731">
        <w:rPr>
          <w:rFonts w:ascii="Calibri" w:hAnsi="Calibri"/>
          <w:sz w:val="22"/>
          <w:szCs w:val="22"/>
        </w:rPr>
        <w:t xml:space="preserve"> for PTO </w:t>
      </w:r>
      <w:r w:rsidR="00653D09" w:rsidRPr="00092731">
        <w:rPr>
          <w:rFonts w:ascii="Calibri" w:hAnsi="Calibri"/>
          <w:sz w:val="22"/>
          <w:szCs w:val="22"/>
        </w:rPr>
        <w:t>must</w:t>
      </w:r>
      <w:r w:rsidRPr="00092731">
        <w:rPr>
          <w:rFonts w:ascii="Calibri" w:hAnsi="Calibri"/>
          <w:sz w:val="22"/>
          <w:szCs w:val="22"/>
        </w:rPr>
        <w:t xml:space="preserve"> be submitted at least a week in advance of the 1st date of expected absence. PTO will be offered based on employment tenure</w:t>
      </w:r>
      <w:r w:rsidR="00DE122D" w:rsidRPr="00092731">
        <w:rPr>
          <w:rFonts w:ascii="Calibri" w:hAnsi="Calibri"/>
          <w:sz w:val="22"/>
          <w:szCs w:val="22"/>
        </w:rPr>
        <w:t>.</w:t>
      </w:r>
      <w:r w:rsidR="00771B11" w:rsidRPr="00092731">
        <w:rPr>
          <w:rFonts w:ascii="Calibri" w:hAnsi="Calibri"/>
          <w:sz w:val="22"/>
          <w:szCs w:val="22"/>
        </w:rPr>
        <w:t xml:space="preserve"> For salaried employees, 5 major holidays and an additional 5 PTO days will be given at the start of employment, unless otherwise noted.</w:t>
      </w:r>
      <w:r w:rsidR="00771B11" w:rsidRPr="00092731">
        <w:rPr>
          <w:rFonts w:ascii="Calibri" w:eastAsia="Calibri" w:hAnsi="Calibri" w:cs="Calibri"/>
          <w:sz w:val="22"/>
          <w:szCs w:val="22"/>
        </w:rPr>
        <w:t xml:space="preserve"> The 5 major US holidays recognized by Health and Psychiatry are </w:t>
      </w:r>
      <w:r w:rsidR="00771B11" w:rsidRPr="00092731">
        <w:rPr>
          <w:rFonts w:ascii="Calibri" w:eastAsia="Calibri" w:hAnsi="Calibri" w:cs="Calibri"/>
          <w:i/>
          <w:iCs/>
          <w:sz w:val="22"/>
          <w:szCs w:val="22"/>
        </w:rPr>
        <w:t>New</w:t>
      </w:r>
      <w:r w:rsidR="00771B11" w:rsidRPr="00092731">
        <w:rPr>
          <w:rFonts w:ascii="Calibri" w:eastAsia="Calibri" w:hAnsi="Calibri" w:cs="Calibri"/>
          <w:sz w:val="22"/>
          <w:szCs w:val="22"/>
        </w:rPr>
        <w:t xml:space="preserve"> </w:t>
      </w:r>
      <w:r w:rsidR="00BE7FE6" w:rsidRPr="00092731">
        <w:rPr>
          <w:rFonts w:ascii="Calibri" w:eastAsia="Calibri" w:hAnsi="Calibri" w:cs="Calibri"/>
          <w:i/>
          <w:iCs/>
          <w:sz w:val="22"/>
          <w:szCs w:val="22"/>
        </w:rPr>
        <w:t xml:space="preserve">Years’ Day, </w:t>
      </w:r>
      <w:r w:rsidR="00092731" w:rsidRPr="00092731">
        <w:rPr>
          <w:rFonts w:ascii="Calibri" w:eastAsia="Calibri" w:hAnsi="Calibri" w:cs="Calibri"/>
          <w:i/>
          <w:iCs/>
          <w:sz w:val="22"/>
          <w:szCs w:val="22"/>
        </w:rPr>
        <w:t>Labor</w:t>
      </w:r>
      <w:r w:rsidR="00BE7FE6" w:rsidRPr="00092731">
        <w:rPr>
          <w:rFonts w:ascii="Calibri" w:eastAsia="Calibri" w:hAnsi="Calibri" w:cs="Calibri"/>
          <w:i/>
          <w:iCs/>
          <w:sz w:val="22"/>
          <w:szCs w:val="22"/>
        </w:rPr>
        <w:t xml:space="preserve"> Day, Independence Day, Thanksgiving Day and Christmas</w:t>
      </w:r>
      <w:r w:rsidR="00771B11" w:rsidRPr="00092731">
        <w:rPr>
          <w:rFonts w:ascii="Calibri" w:eastAsia="Calibri" w:hAnsi="Calibri" w:cs="Calibri"/>
          <w:i/>
          <w:iCs/>
          <w:sz w:val="22"/>
          <w:szCs w:val="22"/>
        </w:rPr>
        <w:t xml:space="preserve"> Day.</w:t>
      </w:r>
      <w:r w:rsidR="00771B11">
        <w:rPr>
          <w:rFonts w:ascii="Calibri" w:eastAsia="Calibri" w:hAnsi="Calibri" w:cs="Calibri"/>
          <w:i/>
          <w:iCs/>
          <w:sz w:val="22"/>
          <w:szCs w:val="22"/>
        </w:rPr>
        <w:t xml:space="preserve"> </w:t>
      </w:r>
    </w:p>
    <w:p w14:paraId="6C399CCE" w14:textId="77777777" w:rsidR="00EA6F78" w:rsidRDefault="00EA6F78">
      <w:pPr>
        <w:pStyle w:val="Default"/>
        <w:jc w:val="both"/>
        <w:rPr>
          <w:rFonts w:ascii="Calibri" w:eastAsia="Calibri" w:hAnsi="Calibri" w:cs="Calibri"/>
          <w:sz w:val="22"/>
          <w:szCs w:val="22"/>
        </w:rPr>
      </w:pPr>
    </w:p>
    <w:p w14:paraId="5FC26FEF" w14:textId="77777777" w:rsidR="00EA6F78" w:rsidRDefault="00EA6F78">
      <w:pPr>
        <w:pStyle w:val="Default"/>
        <w:jc w:val="both"/>
        <w:rPr>
          <w:rFonts w:ascii="Calibri" w:eastAsia="Calibri" w:hAnsi="Calibri" w:cs="Calibri"/>
          <w:sz w:val="22"/>
          <w:szCs w:val="22"/>
        </w:rPr>
      </w:pPr>
    </w:p>
    <w:p w14:paraId="414D0C59" w14:textId="77777777" w:rsidR="00EA6F78" w:rsidRDefault="00EA6F78">
      <w:pPr>
        <w:pStyle w:val="Default"/>
        <w:jc w:val="both"/>
        <w:rPr>
          <w:rFonts w:ascii="Calibri" w:eastAsia="Calibri" w:hAnsi="Calibri" w:cs="Calibri"/>
          <w:sz w:val="22"/>
          <w:szCs w:val="22"/>
        </w:rPr>
      </w:pPr>
    </w:p>
    <w:p w14:paraId="43DF9B15" w14:textId="77777777" w:rsidR="00EA6F78" w:rsidRDefault="00000000">
      <w:pPr>
        <w:pStyle w:val="BodyA"/>
      </w:pPr>
      <w:r>
        <w:rPr>
          <w:rFonts w:ascii="Arial Unicode MS" w:hAnsi="Arial Unicode MS"/>
          <w:color w:val="6FAEB5"/>
          <w:sz w:val="56"/>
          <w:szCs w:val="56"/>
          <w:u w:color="6FAEB5"/>
        </w:rPr>
        <w:br w:type="page"/>
      </w:r>
    </w:p>
    <w:bookmarkStart w:id="11" w:name="_Toc10"/>
    <w:p w14:paraId="744D4BEB" w14:textId="77777777" w:rsidR="00EA6F78" w:rsidRDefault="00000000">
      <w:pPr>
        <w:pStyle w:val="Heading"/>
        <w:rPr>
          <w:color w:val="6FAEB5"/>
          <w:sz w:val="56"/>
          <w:szCs w:val="56"/>
          <w:u w:color="6FAEB5"/>
        </w:rPr>
      </w:pPr>
      <w:r>
        <w:rPr>
          <w:noProof/>
          <w:color w:val="6FAEB5"/>
          <w:sz w:val="56"/>
          <w:szCs w:val="56"/>
          <w:u w:color="6FAEB5"/>
        </w:rPr>
        <w:lastRenderedPageBreak/>
        <mc:AlternateContent>
          <mc:Choice Requires="wps">
            <w:drawing>
              <wp:anchor distT="0" distB="0" distL="0" distR="0" simplePos="0" relativeHeight="251654144" behindDoc="1" locked="0" layoutInCell="1" allowOverlap="1" wp14:anchorId="2F3B7BB5" wp14:editId="18058E25">
                <wp:simplePos x="0" y="0"/>
                <wp:positionH relativeFrom="page">
                  <wp:posOffset>380999</wp:posOffset>
                </wp:positionH>
                <wp:positionV relativeFrom="line">
                  <wp:posOffset>-572135</wp:posOffset>
                </wp:positionV>
                <wp:extent cx="7000242" cy="8896350"/>
                <wp:effectExtent l="0" t="0" r="0" b="0"/>
                <wp:wrapNone/>
                <wp:docPr id="1073741888" name="officeArt object" descr="Google Shape;83;p2"/>
                <wp:cNvGraphicFramePr/>
                <a:graphic xmlns:a="http://schemas.openxmlformats.org/drawingml/2006/main">
                  <a:graphicData uri="http://schemas.microsoft.com/office/word/2010/wordprocessingShape">
                    <wps:wsp>
                      <wps:cNvSpPr/>
                      <wps:spPr>
                        <a:xfrm>
                          <a:off x="0" y="0"/>
                          <a:ext cx="7000242" cy="8896350"/>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5CC5CA"/>
                        </a:solidFill>
                        <a:ln w="12700" cap="flat">
                          <a:noFill/>
                          <a:miter lim="400000"/>
                        </a:ln>
                        <a:effectLst/>
                      </wps:spPr>
                      <wps:bodyPr/>
                    </wps:wsp>
                  </a:graphicData>
                </a:graphic>
              </wp:anchor>
            </w:drawing>
          </mc:Choice>
          <mc:Fallback>
            <w:pict>
              <v:shape id="_x0000_s1085" style="visibility:visible;position:absolute;margin-left:30.0pt;margin-top:-45.1pt;width:551.2pt;height:700.5pt;z-index:-251662336;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5CC5CA"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noProof/>
          <w:color w:val="6FAEB5"/>
          <w:sz w:val="56"/>
          <w:szCs w:val="56"/>
          <w:u w:color="6FAEB5"/>
        </w:rPr>
        <mc:AlternateContent>
          <mc:Choice Requires="wps">
            <w:drawing>
              <wp:anchor distT="0" distB="0" distL="0" distR="0" simplePos="0" relativeHeight="251655168" behindDoc="1" locked="0" layoutInCell="1" allowOverlap="1" wp14:anchorId="282AEE8B" wp14:editId="120E20D1">
                <wp:simplePos x="0" y="0"/>
                <wp:positionH relativeFrom="page">
                  <wp:posOffset>657224</wp:posOffset>
                </wp:positionH>
                <wp:positionV relativeFrom="line">
                  <wp:posOffset>-353059</wp:posOffset>
                </wp:positionV>
                <wp:extent cx="6467476" cy="8448676"/>
                <wp:effectExtent l="0" t="0" r="0" b="0"/>
                <wp:wrapNone/>
                <wp:docPr id="1073741889" name="officeArt object" descr="Google Shape;83;p2"/>
                <wp:cNvGraphicFramePr/>
                <a:graphic xmlns:a="http://schemas.openxmlformats.org/drawingml/2006/main">
                  <a:graphicData uri="http://schemas.microsoft.com/office/word/2010/wordprocessingShape">
                    <wps:wsp>
                      <wps:cNvSpPr/>
                      <wps:spPr>
                        <a:xfrm>
                          <a:off x="0" y="0"/>
                          <a:ext cx="6467476" cy="8448676"/>
                        </a:xfrm>
                        <a:custGeom>
                          <a:avLst/>
                          <a:gdLst/>
                          <a:ahLst/>
                          <a:cxnLst>
                            <a:cxn ang="0">
                              <a:pos x="wd2" y="hd2"/>
                            </a:cxn>
                            <a:cxn ang="5400000">
                              <a:pos x="wd2" y="hd2"/>
                            </a:cxn>
                            <a:cxn ang="10800000">
                              <a:pos x="wd2" y="hd2"/>
                            </a:cxn>
                            <a:cxn ang="16200000">
                              <a:pos x="wd2" y="hd2"/>
                            </a:cxn>
                          </a:cxnLst>
                          <a:rect l="0" t="0" r="r" b="b"/>
                          <a:pathLst>
                            <a:path w="21600" h="21600" extrusionOk="0">
                              <a:moveTo>
                                <a:pt x="21322" y="0"/>
                              </a:moveTo>
                              <a:lnTo>
                                <a:pt x="278" y="0"/>
                              </a:lnTo>
                              <a:lnTo>
                                <a:pt x="222" y="12"/>
                              </a:lnTo>
                              <a:lnTo>
                                <a:pt x="170" y="47"/>
                              </a:lnTo>
                              <a:lnTo>
                                <a:pt x="123" y="101"/>
                              </a:lnTo>
                              <a:lnTo>
                                <a:pt x="82" y="173"/>
                              </a:lnTo>
                              <a:lnTo>
                                <a:pt x="48" y="261"/>
                              </a:lnTo>
                              <a:lnTo>
                                <a:pt x="22" y="362"/>
                              </a:lnTo>
                              <a:lnTo>
                                <a:pt x="6" y="473"/>
                              </a:lnTo>
                              <a:lnTo>
                                <a:pt x="0" y="592"/>
                              </a:lnTo>
                              <a:lnTo>
                                <a:pt x="0" y="21008"/>
                              </a:lnTo>
                              <a:lnTo>
                                <a:pt x="6" y="21127"/>
                              </a:lnTo>
                              <a:lnTo>
                                <a:pt x="22" y="21238"/>
                              </a:lnTo>
                              <a:lnTo>
                                <a:pt x="48" y="21339"/>
                              </a:lnTo>
                              <a:lnTo>
                                <a:pt x="82" y="21427"/>
                              </a:lnTo>
                              <a:lnTo>
                                <a:pt x="123" y="21499"/>
                              </a:lnTo>
                              <a:lnTo>
                                <a:pt x="170" y="21553"/>
                              </a:lnTo>
                              <a:lnTo>
                                <a:pt x="222" y="21588"/>
                              </a:lnTo>
                              <a:lnTo>
                                <a:pt x="278" y="21600"/>
                              </a:lnTo>
                              <a:lnTo>
                                <a:pt x="21322" y="21600"/>
                              </a:lnTo>
                              <a:lnTo>
                                <a:pt x="21378" y="21588"/>
                              </a:lnTo>
                              <a:lnTo>
                                <a:pt x="21430" y="21553"/>
                              </a:lnTo>
                              <a:lnTo>
                                <a:pt x="21477" y="21499"/>
                              </a:lnTo>
                              <a:lnTo>
                                <a:pt x="21518" y="21427"/>
                              </a:lnTo>
                              <a:lnTo>
                                <a:pt x="21552" y="21339"/>
                              </a:lnTo>
                              <a:lnTo>
                                <a:pt x="21578" y="21238"/>
                              </a:lnTo>
                              <a:lnTo>
                                <a:pt x="21594" y="21127"/>
                              </a:lnTo>
                              <a:lnTo>
                                <a:pt x="21600" y="21008"/>
                              </a:lnTo>
                              <a:lnTo>
                                <a:pt x="21600" y="592"/>
                              </a:lnTo>
                              <a:lnTo>
                                <a:pt x="21594" y="473"/>
                              </a:lnTo>
                              <a:lnTo>
                                <a:pt x="21578" y="362"/>
                              </a:lnTo>
                              <a:lnTo>
                                <a:pt x="21552" y="261"/>
                              </a:lnTo>
                              <a:lnTo>
                                <a:pt x="21518" y="173"/>
                              </a:lnTo>
                              <a:lnTo>
                                <a:pt x="21477" y="101"/>
                              </a:lnTo>
                              <a:lnTo>
                                <a:pt x="21430" y="47"/>
                              </a:lnTo>
                              <a:lnTo>
                                <a:pt x="21378" y="12"/>
                              </a:lnTo>
                              <a:lnTo>
                                <a:pt x="21322" y="0"/>
                              </a:lnTo>
                              <a:close/>
                            </a:path>
                          </a:pathLst>
                        </a:custGeom>
                        <a:solidFill>
                          <a:srgbClr val="FFFFFF"/>
                        </a:solidFill>
                        <a:ln w="12700" cap="flat">
                          <a:noFill/>
                          <a:miter lim="400000"/>
                        </a:ln>
                        <a:effectLst/>
                      </wps:spPr>
                      <wps:bodyPr/>
                    </wps:wsp>
                  </a:graphicData>
                </a:graphic>
              </wp:anchor>
            </w:drawing>
          </mc:Choice>
          <mc:Fallback>
            <w:pict>
              <v:shape id="_x0000_s1086" style="visibility:visible;position:absolute;margin-left:51.7pt;margin-top:-27.8pt;width:509.2pt;height:665.2pt;z-index:-251661312;mso-position-horizontal:absolute;mso-position-horizontal-relative:page;mso-position-vertical:absolute;mso-position-vertical-relative:line;mso-wrap-distance-left:0.0pt;mso-wrap-distance-top:0.0pt;mso-wrap-distance-right:0.0pt;mso-wrap-distance-bottom:0.0pt;" coordorigin="0,0" coordsize="21600,21600" path="M 21322,0 L 278,0 L 222,12 L 170,47 L 123,101 L 82,173 L 48,261 L 22,362 L 6,473 L 0,592 L 0,21008 L 6,21127 L 22,21238 L 48,21339 L 82,21427 L 123,21499 L 170,21553 L 222,21588 L 278,21600 L 21322,21600 L 21378,21588 L 21430,21553 L 21477,21499 L 21518,21427 L 21552,21339 L 21578,21238 L 21594,21127 L 21600,21008 L 21600,592 L 21594,473 L 21578,362 L 21552,261 L 21518,173 L 21477,101 L 21430,47 L 21378,12 L 21322,0 X E">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rFonts w:eastAsia="Arial Unicode MS" w:cs="Arial Unicode MS"/>
          <w:color w:val="6FAEB5"/>
          <w:sz w:val="56"/>
          <w:szCs w:val="56"/>
          <w:u w:color="6FAEB5"/>
        </w:rPr>
        <w:t>Terminations &amp; Resignations</w:t>
      </w:r>
      <w:bookmarkEnd w:id="11"/>
    </w:p>
    <w:p w14:paraId="546667A9" w14:textId="77777777" w:rsidR="00EA6F78" w:rsidRDefault="00000000">
      <w:pPr>
        <w:pStyle w:val="Default"/>
        <w:rPr>
          <w:sz w:val="36"/>
          <w:szCs w:val="36"/>
        </w:rPr>
      </w:pPr>
      <w:r>
        <w:rPr>
          <w:color w:val="CCBE04"/>
          <w:sz w:val="36"/>
          <w:szCs w:val="36"/>
          <w:u w:color="CCBE04"/>
        </w:rPr>
        <w:t>______________________________________________</w:t>
      </w:r>
      <w:r>
        <w:rPr>
          <w:sz w:val="36"/>
          <w:szCs w:val="36"/>
        </w:rPr>
        <w:t xml:space="preserve"> </w:t>
      </w:r>
    </w:p>
    <w:p w14:paraId="77A3B0CF" w14:textId="77777777" w:rsidR="00EA6F78" w:rsidRDefault="00EA6F78">
      <w:pPr>
        <w:pStyle w:val="Default"/>
        <w:jc w:val="both"/>
        <w:rPr>
          <w:rFonts w:ascii="Calibri" w:eastAsia="Calibri" w:hAnsi="Calibri" w:cs="Calibri"/>
          <w:sz w:val="22"/>
          <w:szCs w:val="22"/>
        </w:rPr>
      </w:pPr>
    </w:p>
    <w:p w14:paraId="5DC2DD0C" w14:textId="77777777" w:rsidR="00EA6F78" w:rsidRDefault="00EA6F78">
      <w:pPr>
        <w:pStyle w:val="Default"/>
        <w:jc w:val="both"/>
        <w:rPr>
          <w:rFonts w:ascii="Calibri" w:eastAsia="Calibri" w:hAnsi="Calibri" w:cs="Calibri"/>
          <w:sz w:val="22"/>
          <w:szCs w:val="22"/>
        </w:rPr>
      </w:pPr>
    </w:p>
    <w:p w14:paraId="17A70C46" w14:textId="77777777" w:rsidR="00EA6F78" w:rsidRDefault="00000000">
      <w:pPr>
        <w:pStyle w:val="Default"/>
        <w:jc w:val="both"/>
        <w:rPr>
          <w:rFonts w:ascii="Calibri" w:eastAsia="Calibri" w:hAnsi="Calibri" w:cs="Calibri"/>
          <w:b/>
          <w:bCs/>
          <w:sz w:val="22"/>
          <w:szCs w:val="22"/>
        </w:rPr>
      </w:pPr>
      <w:r>
        <w:rPr>
          <w:rFonts w:ascii="Calibri" w:hAnsi="Calibri"/>
          <w:b/>
          <w:bCs/>
          <w:sz w:val="22"/>
          <w:szCs w:val="22"/>
        </w:rPr>
        <w:t xml:space="preserve">Termination of Employment: </w:t>
      </w:r>
    </w:p>
    <w:p w14:paraId="7E8E9704" w14:textId="77777777" w:rsidR="00EA6F78" w:rsidRDefault="00EA6F78">
      <w:pPr>
        <w:pStyle w:val="Default"/>
        <w:jc w:val="both"/>
        <w:rPr>
          <w:rFonts w:ascii="Calibri" w:eastAsia="Calibri" w:hAnsi="Calibri" w:cs="Calibri"/>
          <w:b/>
          <w:bCs/>
          <w:sz w:val="22"/>
          <w:szCs w:val="22"/>
        </w:rPr>
      </w:pPr>
    </w:p>
    <w:p w14:paraId="3F44807F" w14:textId="277500D2" w:rsidR="00EA6F78" w:rsidRDefault="00000000">
      <w:pPr>
        <w:pStyle w:val="Default"/>
        <w:jc w:val="both"/>
        <w:rPr>
          <w:rFonts w:ascii="Calibri" w:eastAsia="Calibri" w:hAnsi="Calibri" w:cs="Calibri"/>
          <w:sz w:val="22"/>
          <w:szCs w:val="22"/>
        </w:rPr>
      </w:pPr>
      <w:r>
        <w:rPr>
          <w:rFonts w:ascii="Calibri" w:hAnsi="Calibri"/>
          <w:sz w:val="22"/>
          <w:szCs w:val="22"/>
        </w:rPr>
        <w:t xml:space="preserve">THE EMPLOYMENT RELATIONSHIP BETWEEN AN EMPLOYEE AND HEALTH &amp; PSYCHIATRY IS "AT-WILL.” THIS MEANS THAT REGARDLESS OF ANY PROVISION IN THIS EMPLOYEE HANDBOOK, EITHER YOU OR THE COMPANY MAY TERMINATE THE EMPLOYMENT RELATIONSHIP AT ANY TIME, FOR ANY REASON, WITH OR WITHOUT CAUSE OR NOTICE. </w:t>
      </w:r>
    </w:p>
    <w:p w14:paraId="42024E58" w14:textId="77777777" w:rsidR="00EA6F78" w:rsidRDefault="00EA6F78">
      <w:pPr>
        <w:pStyle w:val="Default"/>
        <w:jc w:val="both"/>
        <w:rPr>
          <w:rFonts w:ascii="Calibri" w:eastAsia="Calibri" w:hAnsi="Calibri" w:cs="Calibri"/>
          <w:sz w:val="22"/>
          <w:szCs w:val="22"/>
        </w:rPr>
      </w:pPr>
    </w:p>
    <w:p w14:paraId="6D846760" w14:textId="77777777" w:rsidR="00EA6F78" w:rsidRDefault="00000000">
      <w:pPr>
        <w:pStyle w:val="Default"/>
        <w:jc w:val="both"/>
        <w:rPr>
          <w:rFonts w:ascii="Calibri" w:eastAsia="Calibri" w:hAnsi="Calibri" w:cs="Calibri"/>
          <w:sz w:val="22"/>
          <w:szCs w:val="22"/>
        </w:rPr>
      </w:pPr>
      <w:r>
        <w:rPr>
          <w:rFonts w:ascii="Calibri" w:hAnsi="Calibri"/>
          <w:sz w:val="22"/>
          <w:szCs w:val="22"/>
        </w:rPr>
        <w:t>All terminated employees will be paid in accordance with state and federal laws. Earned but unused Vacation Time will be paid in accordance with Health &amp; Psychiatry’s policy and applicable state law.</w:t>
      </w:r>
    </w:p>
    <w:p w14:paraId="0B7EACD0" w14:textId="77777777" w:rsidR="00EA6F78" w:rsidRDefault="00EA6F78">
      <w:pPr>
        <w:pStyle w:val="Default"/>
        <w:jc w:val="both"/>
        <w:rPr>
          <w:rFonts w:ascii="Calibri" w:eastAsia="Calibri" w:hAnsi="Calibri" w:cs="Calibri"/>
          <w:sz w:val="22"/>
          <w:szCs w:val="22"/>
        </w:rPr>
      </w:pPr>
    </w:p>
    <w:p w14:paraId="15B86070" w14:textId="77777777" w:rsidR="00EA6F78" w:rsidRDefault="00EA6F78">
      <w:pPr>
        <w:pStyle w:val="Default"/>
        <w:jc w:val="both"/>
        <w:rPr>
          <w:rFonts w:ascii="Calibri" w:eastAsia="Calibri" w:hAnsi="Calibri" w:cs="Calibri"/>
          <w:sz w:val="22"/>
          <w:szCs w:val="22"/>
        </w:rPr>
      </w:pPr>
    </w:p>
    <w:p w14:paraId="5D5856FE" w14:textId="77777777" w:rsidR="00EA6F78" w:rsidRDefault="00000000">
      <w:pPr>
        <w:pStyle w:val="Default"/>
        <w:jc w:val="both"/>
        <w:rPr>
          <w:rFonts w:ascii="Calibri" w:eastAsia="Calibri" w:hAnsi="Calibri" w:cs="Calibri"/>
          <w:b/>
          <w:bCs/>
          <w:sz w:val="22"/>
          <w:szCs w:val="22"/>
        </w:rPr>
      </w:pPr>
      <w:r>
        <w:rPr>
          <w:rFonts w:ascii="Calibri" w:hAnsi="Calibri"/>
          <w:b/>
          <w:bCs/>
          <w:sz w:val="22"/>
          <w:szCs w:val="22"/>
        </w:rPr>
        <w:t xml:space="preserve">Resignation Policy: </w:t>
      </w:r>
    </w:p>
    <w:p w14:paraId="210E31DB" w14:textId="77777777" w:rsidR="00EA6F78" w:rsidRDefault="00EA6F78">
      <w:pPr>
        <w:pStyle w:val="Default"/>
        <w:jc w:val="both"/>
        <w:rPr>
          <w:rFonts w:ascii="Calibri" w:eastAsia="Calibri" w:hAnsi="Calibri" w:cs="Calibri"/>
          <w:b/>
          <w:bCs/>
          <w:sz w:val="22"/>
          <w:szCs w:val="22"/>
        </w:rPr>
      </w:pPr>
    </w:p>
    <w:p w14:paraId="389B6165" w14:textId="77777777" w:rsidR="00EA6F78" w:rsidRDefault="00000000">
      <w:pPr>
        <w:pStyle w:val="Default"/>
        <w:jc w:val="both"/>
        <w:rPr>
          <w:rFonts w:ascii="Calibri" w:eastAsia="Calibri" w:hAnsi="Calibri" w:cs="Calibri"/>
          <w:sz w:val="22"/>
          <w:szCs w:val="22"/>
        </w:rPr>
      </w:pPr>
      <w:r>
        <w:rPr>
          <w:rFonts w:ascii="Calibri" w:hAnsi="Calibri"/>
          <w:sz w:val="22"/>
          <w:szCs w:val="22"/>
        </w:rPr>
        <w:t>Although we hope your employment with Health &amp; Psychiatry will be a mutually rewarding experience, we understand that varying circumstances do cause employees to voluntarily resign employment. Should this time come, you are asked to follow the guidelines below regarding notice and exit procedures.</w:t>
      </w:r>
    </w:p>
    <w:p w14:paraId="3BF43A6E" w14:textId="77777777" w:rsidR="00EA6F78" w:rsidRDefault="00EA6F78">
      <w:pPr>
        <w:pStyle w:val="Default"/>
        <w:jc w:val="both"/>
        <w:rPr>
          <w:rFonts w:ascii="Calibri" w:eastAsia="Calibri" w:hAnsi="Calibri" w:cs="Calibri"/>
          <w:sz w:val="22"/>
          <w:szCs w:val="22"/>
        </w:rPr>
      </w:pPr>
    </w:p>
    <w:p w14:paraId="23726687" w14:textId="77777777" w:rsidR="00EA6F78" w:rsidRDefault="00000000">
      <w:pPr>
        <w:pStyle w:val="Default"/>
        <w:jc w:val="both"/>
      </w:pPr>
      <w:r>
        <w:rPr>
          <w:rFonts w:ascii="Calibri" w:hAnsi="Calibri"/>
          <w:sz w:val="22"/>
          <w:szCs w:val="22"/>
        </w:rPr>
        <w:t>Employees are encouraged to provide two weeks’ notice to facilitate a smooth transition out of the organization. During this notice period, the employee is not permitted to use vacation days without managerial permission. All resignations should be submitted by informing the Supervisor/Practice Manager. If an employee provides more notice than requested, Health &amp; Psychiatry will evaluate whether the additional notice period is necessary for effective business operations and will notify the employee to confirm the final date of employment.</w:t>
      </w:r>
    </w:p>
    <w:sectPr w:rsidR="00EA6F78">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0C5CF" w14:textId="77777777" w:rsidR="00EE2B67" w:rsidRDefault="00EE2B67">
      <w:r>
        <w:separator/>
      </w:r>
    </w:p>
  </w:endnote>
  <w:endnote w:type="continuationSeparator" w:id="0">
    <w:p w14:paraId="14045854" w14:textId="77777777" w:rsidR="00EE2B67" w:rsidRDefault="00EE2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BA31" w14:textId="77777777" w:rsidR="00EA6F78" w:rsidRDefault="00000000">
    <w:pPr>
      <w:pStyle w:val="Footer"/>
      <w:tabs>
        <w:tab w:val="clear" w:pos="9360"/>
        <w:tab w:val="right" w:pos="9340"/>
      </w:tabs>
      <w:jc w:val="right"/>
    </w:pPr>
    <w:r>
      <w:fldChar w:fldCharType="begin"/>
    </w:r>
    <w:r>
      <w:instrText xml:space="preserve"> PAGE </w:instrText>
    </w:r>
    <w:r>
      <w:fldChar w:fldCharType="separate"/>
    </w:r>
    <w:r w:rsidR="00FC417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21D" w14:textId="77777777" w:rsidR="00EA6F78" w:rsidRDefault="00EA6F7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A33F8" w14:textId="77777777" w:rsidR="00EE2B67" w:rsidRDefault="00EE2B67">
      <w:r>
        <w:separator/>
      </w:r>
    </w:p>
  </w:footnote>
  <w:footnote w:type="continuationSeparator" w:id="0">
    <w:p w14:paraId="39978758" w14:textId="77777777" w:rsidR="00EE2B67" w:rsidRDefault="00EE2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AA24" w14:textId="77777777" w:rsidR="00EA6F78" w:rsidRDefault="00EA6F78">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CB24" w14:textId="77777777" w:rsidR="00EA6F78" w:rsidRDefault="00EA6F7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8C2"/>
    <w:multiLevelType w:val="hybridMultilevel"/>
    <w:tmpl w:val="0A140C2C"/>
    <w:styleLink w:val="ImportedStyle1"/>
    <w:lvl w:ilvl="0" w:tplc="6512E8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0A295A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020D93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C2E9FF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80181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49024D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4FE9E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5D23A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04846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9E171E"/>
    <w:multiLevelType w:val="hybridMultilevel"/>
    <w:tmpl w:val="A2620740"/>
    <w:numStyleLink w:val="Bullets"/>
  </w:abstractNum>
  <w:abstractNum w:abstractNumId="2" w15:restartNumberingAfterBreak="0">
    <w:nsid w:val="18D314A7"/>
    <w:multiLevelType w:val="hybridMultilevel"/>
    <w:tmpl w:val="F8E4C482"/>
    <w:styleLink w:val="ImportedStyle3"/>
    <w:lvl w:ilvl="0" w:tplc="378ECDD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FA01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C007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886B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C09D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34CE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BFA4F9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D5C4A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4A6B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BB35374"/>
    <w:multiLevelType w:val="hybridMultilevel"/>
    <w:tmpl w:val="F8E4C482"/>
    <w:numStyleLink w:val="ImportedStyle3"/>
  </w:abstractNum>
  <w:abstractNum w:abstractNumId="4" w15:restartNumberingAfterBreak="0">
    <w:nsid w:val="299562B0"/>
    <w:multiLevelType w:val="hybridMultilevel"/>
    <w:tmpl w:val="A2620740"/>
    <w:styleLink w:val="Bullets"/>
    <w:lvl w:ilvl="0" w:tplc="7BE80B0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9AC0449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372693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E2DE22C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C8476E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15AA7C5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FE418C8">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1E0E22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834F5A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A894B4D"/>
    <w:multiLevelType w:val="hybridMultilevel"/>
    <w:tmpl w:val="51C0857E"/>
    <w:numStyleLink w:val="ImportedStyle2"/>
  </w:abstractNum>
  <w:abstractNum w:abstractNumId="6" w15:restartNumberingAfterBreak="0">
    <w:nsid w:val="428B0C83"/>
    <w:multiLevelType w:val="hybridMultilevel"/>
    <w:tmpl w:val="51C0857E"/>
    <w:styleLink w:val="ImportedStyle2"/>
    <w:lvl w:ilvl="0" w:tplc="A1060A8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0866B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DBCAAE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190DD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94ACC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1EE21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0D064B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46FE7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0A37B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08808CD"/>
    <w:multiLevelType w:val="hybridMultilevel"/>
    <w:tmpl w:val="0A140C2C"/>
    <w:numStyleLink w:val="ImportedStyle1"/>
  </w:abstractNum>
  <w:num w:numId="1" w16cid:durableId="1318729463">
    <w:abstractNumId w:val="0"/>
  </w:num>
  <w:num w:numId="2" w16cid:durableId="1890728622">
    <w:abstractNumId w:val="7"/>
  </w:num>
  <w:num w:numId="3" w16cid:durableId="1008875362">
    <w:abstractNumId w:val="6"/>
  </w:num>
  <w:num w:numId="4" w16cid:durableId="1162350254">
    <w:abstractNumId w:val="5"/>
  </w:num>
  <w:num w:numId="5" w16cid:durableId="15236561">
    <w:abstractNumId w:val="2"/>
  </w:num>
  <w:num w:numId="6" w16cid:durableId="1929776768">
    <w:abstractNumId w:val="3"/>
  </w:num>
  <w:num w:numId="7" w16cid:durableId="1793355801">
    <w:abstractNumId w:val="4"/>
  </w:num>
  <w:num w:numId="8" w16cid:durableId="1137071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F78"/>
    <w:rsid w:val="0003215F"/>
    <w:rsid w:val="00075389"/>
    <w:rsid w:val="00092731"/>
    <w:rsid w:val="00322DD8"/>
    <w:rsid w:val="0055199F"/>
    <w:rsid w:val="00653D09"/>
    <w:rsid w:val="00771B11"/>
    <w:rsid w:val="007765E5"/>
    <w:rsid w:val="00820819"/>
    <w:rsid w:val="00876F5D"/>
    <w:rsid w:val="00A41D2D"/>
    <w:rsid w:val="00BE7FE6"/>
    <w:rsid w:val="00DE122D"/>
    <w:rsid w:val="00EA6F78"/>
    <w:rsid w:val="00EE2B67"/>
    <w:rsid w:val="00EF5775"/>
    <w:rsid w:val="00FC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DDD0"/>
  <w15:docId w15:val="{0E794A0D-E7E9-4083-A97D-55804EB5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styleId="NoSpacing">
    <w:name w:val="No Spacing"/>
    <w:rPr>
      <w:rFonts w:ascii="Calibri" w:hAnsi="Calibri" w:cs="Arial Unicode MS"/>
      <w:color w:val="000000"/>
      <w:sz w:val="22"/>
      <w:szCs w:val="22"/>
      <w:u w:color="000000"/>
    </w:rPr>
  </w:style>
  <w:style w:type="paragraph" w:customStyle="1" w:styleId="BodyA">
    <w:name w:val="Body A"/>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Title">
    <w:name w:val="Title"/>
    <w:next w:val="BodyA"/>
    <w:uiPriority w:val="10"/>
    <w:qFormat/>
    <w:rPr>
      <w:rFonts w:ascii="Calibri Light" w:eastAsia="Calibri Light" w:hAnsi="Calibri Light" w:cs="Calibri Light"/>
      <w:color w:val="000000"/>
      <w:spacing w:val="-10"/>
      <w:kern w:val="28"/>
      <w:sz w:val="56"/>
      <w:szCs w:val="56"/>
      <w:u w:color="000000"/>
      <w14:textOutline w14:w="12700" w14:cap="flat" w14:cmpd="sng" w14:algn="ctr">
        <w14:noFill/>
        <w14:prstDash w14:val="solid"/>
        <w14:miter w14:lim="400000"/>
      </w14:textOutline>
    </w:rPr>
  </w:style>
  <w:style w:type="paragraph" w:styleId="TOC1">
    <w:name w:val="toc 1"/>
    <w:pPr>
      <w:tabs>
        <w:tab w:val="right" w:leader="dot" w:pos="934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0"/>
    </w:pPr>
    <w:rPr>
      <w:rFonts w:ascii="Calibri Light" w:eastAsia="Calibri Light" w:hAnsi="Calibri Light" w:cs="Calibri Light"/>
      <w:color w:val="2F5496"/>
      <w:sz w:val="32"/>
      <w:szCs w:val="32"/>
      <w:u w:color="2F5496"/>
      <w14:textOutline w14:w="12700" w14:cap="flat" w14:cmpd="sng" w14:algn="ctr">
        <w14:noFill/>
        <w14:prstDash w14:val="solid"/>
        <w14:miter w14:lim="400000"/>
      </w14:textOutline>
    </w:rPr>
  </w:style>
  <w:style w:type="paragraph" w:customStyle="1" w:styleId="Default">
    <w:name w:val="Default"/>
    <w:rPr>
      <w:rFonts w:ascii="Arial" w:hAnsi="Arial" w:cs="Arial Unicode MS"/>
      <w:color w:val="000000"/>
      <w:sz w:val="24"/>
      <w:szCs w:val="24"/>
      <w:u w:color="000000"/>
      <w14:textOutline w14:w="12700" w14:cap="flat" w14:cmpd="sng" w14:algn="ctr">
        <w14:noFill/>
        <w14:prstDash w14:val="solid"/>
        <w14:miter w14:lim="400000"/>
      </w14:textOutline>
    </w:rPr>
  </w:style>
  <w:style w:type="paragraph" w:styleId="Subtitle">
    <w:name w:val="Subtitle"/>
    <w:next w:val="BodyA"/>
    <w:uiPriority w:val="11"/>
    <w:qFormat/>
    <w:pPr>
      <w:spacing w:after="160" w:line="259" w:lineRule="auto"/>
    </w:pPr>
    <w:rPr>
      <w:rFonts w:ascii="Calibri" w:hAnsi="Calibri" w:cs="Arial Unicode MS"/>
      <w:color w:val="5A5A5A"/>
      <w:spacing w:val="15"/>
      <w:sz w:val="22"/>
      <w:szCs w:val="22"/>
      <w:u w:color="5A5A5A"/>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NormalWeb">
    <w:name w:val="Normal (Web)"/>
    <w:pPr>
      <w:spacing w:before="100" w:after="100"/>
    </w:pPr>
    <w:rPr>
      <w:rFonts w:cs="Arial Unicode MS"/>
      <w:color w:val="000000"/>
      <w:sz w:val="24"/>
      <w:szCs w:val="24"/>
      <w:u w:color="000000"/>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3">
    <w:name w:val="Imported Style 3"/>
    <w:pPr>
      <w:numPr>
        <w:numId w:val="5"/>
      </w:numPr>
    </w:pPr>
  </w:style>
  <w:style w:type="numbering" w:customStyle="1" w:styleId="Bullets">
    <w:name w:val="Bullets"/>
    <w:pPr>
      <w:numPr>
        <w:numId w:val="7"/>
      </w:numPr>
    </w:pPr>
  </w:style>
  <w:style w:type="paragraph" w:styleId="Revision">
    <w:name w:val="Revision"/>
    <w:hidden/>
    <w:uiPriority w:val="99"/>
    <w:semiHidden/>
    <w:rsid w:val="00FC417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1116</TotalTime>
  <Pages>15</Pages>
  <Words>3504</Words>
  <Characters>19974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Social Psychiatry</cp:lastModifiedBy>
  <cp:revision>12</cp:revision>
  <cp:lastPrinted>2023-12-29T14:32:00Z</cp:lastPrinted>
  <dcterms:created xsi:type="dcterms:W3CDTF">2023-02-21T20:57:00Z</dcterms:created>
  <dcterms:modified xsi:type="dcterms:W3CDTF">2023-12-29T14:32:00Z</dcterms:modified>
</cp:coreProperties>
</file>